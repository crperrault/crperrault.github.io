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434C5" w14:textId="77777777" w:rsidR="00D12B9D" w:rsidRDefault="003451AF" w:rsidP="003451AF">
      <w:pPr>
        <w:pStyle w:val="Heading1"/>
        <w:jc w:val="center"/>
      </w:pPr>
      <w:r>
        <w:t>The ancestry of Samuel James Hingston</w:t>
      </w:r>
    </w:p>
    <w:p w14:paraId="0915C890" w14:textId="58A261CF" w:rsidR="00831407" w:rsidDel="004114BE" w:rsidRDefault="00831407" w:rsidP="00831407">
      <w:pPr>
        <w:jc w:val="center"/>
        <w:rPr>
          <w:del w:id="0" w:author="Ray Perrault" w:date="2013-09-22T08:06:00Z"/>
        </w:rPr>
      </w:pPr>
      <w:r>
        <w:t>Raymond Perrault</w:t>
      </w:r>
      <w:ins w:id="1" w:author="Ray Perrault" w:date="2013-09-22T08:06:00Z">
        <w:r w:rsidR="004114BE">
          <w:t xml:space="preserve"> (</w:t>
        </w:r>
      </w:ins>
    </w:p>
    <w:p w14:paraId="23BBF197" w14:textId="11CEAA93" w:rsidR="00831407" w:rsidRDefault="004114BE" w:rsidP="004114BE">
      <w:pPr>
        <w:jc w:val="center"/>
        <w:rPr>
          <w:ins w:id="2" w:author="Ray Perrault" w:date="2013-09-22T08:06:00Z"/>
        </w:rPr>
      </w:pPr>
      <w:proofErr w:type="spellStart"/>
      <w:proofErr w:type="gramStart"/>
      <w:ins w:id="3" w:author="Ray Perrault" w:date="2013-09-22T08:06:00Z">
        <w:r>
          <w:t>p</w:t>
        </w:r>
      </w:ins>
      <w:proofErr w:type="gramEnd"/>
      <w:del w:id="4" w:author="Ray Perrault" w:date="2013-09-22T08:06:00Z">
        <w:r w:rsidR="009B0D86" w:rsidDel="004114BE">
          <w:delText>P</w:delText>
        </w:r>
      </w:del>
      <w:r w:rsidR="009B0D86">
        <w:t>errault</w:t>
      </w:r>
      <w:proofErr w:type="spellEnd"/>
      <w:r w:rsidR="009B0D86">
        <w:t xml:space="preserve"> at </w:t>
      </w:r>
      <w:proofErr w:type="spellStart"/>
      <w:r w:rsidR="009B0D86">
        <w:t>att</w:t>
      </w:r>
      <w:proofErr w:type="spellEnd"/>
      <w:r w:rsidR="009B0D86">
        <w:t xml:space="preserve"> dot </w:t>
      </w:r>
      <w:r w:rsidR="00831407">
        <w:t>net</w:t>
      </w:r>
      <w:ins w:id="5" w:author="Ray Perrault" w:date="2013-09-22T08:06:00Z">
        <w:r>
          <w:t>)</w:t>
        </w:r>
      </w:ins>
    </w:p>
    <w:p w14:paraId="55A0B864" w14:textId="1962DD12" w:rsidR="004114BE" w:rsidRPr="00831407" w:rsidRDefault="00BE4062" w:rsidP="004114BE">
      <w:pPr>
        <w:jc w:val="center"/>
      </w:pPr>
      <w:ins w:id="6" w:author="Ray Perrault" w:date="2013-10-02T18:30:00Z">
        <w:r>
          <w:t>October 2</w:t>
        </w:r>
      </w:ins>
      <w:ins w:id="7" w:author="Ray Perrault" w:date="2013-09-22T08:06:00Z">
        <w:r w:rsidR="004114BE">
          <w:t>, 2013</w:t>
        </w:r>
      </w:ins>
    </w:p>
    <w:p w14:paraId="37792F8D" w14:textId="77777777" w:rsidR="003451AF" w:rsidRDefault="003451AF"/>
    <w:p w14:paraId="1682A482" w14:textId="707E1B69" w:rsidR="003451AF" w:rsidRDefault="003451AF">
      <w:bookmarkStart w:id="8" w:name="OLE_LINK51"/>
      <w:bookmarkStart w:id="9" w:name="OLE_LINK52"/>
      <w:r>
        <w:t xml:space="preserve">Samuel James Hingston (SJH) </w:t>
      </w:r>
      <w:r w:rsidR="004162B1">
        <w:t>emigrated</w:t>
      </w:r>
      <w:r>
        <w:t xml:space="preserve"> to Canada in the early 1800s with the 100</w:t>
      </w:r>
      <w:r w:rsidRPr="003451AF">
        <w:rPr>
          <w:vertAlign w:val="superscript"/>
        </w:rPr>
        <w:t>th</w:t>
      </w:r>
      <w:r>
        <w:t xml:space="preserve"> Regiment of Foot, fought and was wounded in the War of 1812, was married twice, once to Winifred Cavendish and once to Eleanor McGrath, had nine children and died in Hinchinbrook, Lower Cana</w:t>
      </w:r>
      <w:r w:rsidR="00831407">
        <w:t>da, on 21 November 1830.  “The i</w:t>
      </w:r>
      <w:r>
        <w:t xml:space="preserve">nternet” </w:t>
      </w:r>
      <w:r w:rsidR="00831407">
        <w:t>quite consistently</w:t>
      </w:r>
      <w:r>
        <w:t xml:space="preserve"> </w:t>
      </w:r>
      <w:r w:rsidR="00831407">
        <w:t>shows</w:t>
      </w:r>
      <w:r>
        <w:t xml:space="preserve"> his parents as Benezer Murdock Hingston and Priscilla Compton.  </w:t>
      </w:r>
      <w:r w:rsidR="000F57CA">
        <w:t xml:space="preserve">As Chris Burgoyne summarizes it, </w:t>
      </w:r>
      <w:r>
        <w:t xml:space="preserve">this attribution </w:t>
      </w:r>
      <w:r w:rsidR="000F57CA">
        <w:t>may be the best we have</w:t>
      </w:r>
      <w:r>
        <w:t xml:space="preserve">, </w:t>
      </w:r>
      <w:r w:rsidR="000F57CA">
        <w:t xml:space="preserve">but </w:t>
      </w:r>
      <w:r>
        <w:t xml:space="preserve">it is not without problems, and </w:t>
      </w:r>
      <w:r w:rsidR="000F57CA">
        <w:t>the</w:t>
      </w:r>
      <w:r>
        <w:t xml:space="preserve"> documentation is </w:t>
      </w:r>
      <w:r w:rsidR="000F57CA">
        <w:t>scarce</w:t>
      </w:r>
      <w:r>
        <w:t xml:space="preserve">.  The aim of this </w:t>
      </w:r>
      <w:r w:rsidR="00B82FF6">
        <w:t>(rather long) post</w:t>
      </w:r>
      <w:r>
        <w:t xml:space="preserve"> is to </w:t>
      </w:r>
      <w:r w:rsidR="00831407">
        <w:t>review</w:t>
      </w:r>
      <w:r w:rsidR="004162B1">
        <w:t xml:space="preserve"> the evidence, </w:t>
      </w:r>
      <w:r w:rsidR="000F57CA">
        <w:t>add a few elements to</w:t>
      </w:r>
      <w:r>
        <w:t xml:space="preserve"> </w:t>
      </w:r>
      <w:r w:rsidR="000F57CA">
        <w:t>support this</w:t>
      </w:r>
      <w:r>
        <w:t xml:space="preserve"> claim</w:t>
      </w:r>
      <w:r w:rsidR="00481E10">
        <w:t>, and voice some remaining misgivings</w:t>
      </w:r>
      <w:r>
        <w:t>.</w:t>
      </w:r>
      <w:r w:rsidR="000F57CA">
        <w:t xml:space="preserve">  </w:t>
      </w:r>
    </w:p>
    <w:p w14:paraId="1C3791D6" w14:textId="77777777" w:rsidR="0039433A" w:rsidRDefault="0039433A"/>
    <w:p w14:paraId="23BA2DFC" w14:textId="0CDB20FF" w:rsidR="0039433A" w:rsidRDefault="0039433A" w:rsidP="0039433A">
      <w:r>
        <w:t xml:space="preserve">I believe it was James King in his </w:t>
      </w:r>
      <w:r w:rsidRPr="00D1162D">
        <w:rPr>
          <w:i/>
        </w:rPr>
        <w:t>Book of Hingstons</w:t>
      </w:r>
      <w:r>
        <w:t xml:space="preserve"> who first proposed that SJH was the son of Benezer Murdock Hingston, a descendent of Major James, and Priscilla Compton</w:t>
      </w:r>
      <w:r>
        <w:rPr>
          <w:rStyle w:val="EndnoteReference"/>
        </w:rPr>
        <w:endnoteReference w:id="1"/>
      </w:r>
      <w:r>
        <w:t>. As there is no direct evidence for this claim, the case is circumstantial, and it is important to understand its context.  The main elements are:</w:t>
      </w:r>
    </w:p>
    <w:p w14:paraId="3882D352" w14:textId="4D977F11" w:rsidR="0039433A" w:rsidRDefault="0039433A" w:rsidP="0039433A">
      <w:pPr>
        <w:pStyle w:val="ListParagraph"/>
        <w:numPr>
          <w:ilvl w:val="0"/>
          <w:numId w:val="6"/>
        </w:numPr>
      </w:pPr>
      <w:r>
        <w:t>That SJH is from the Hingstons of Aglish, more specifically a descendent of 8. James Hingston and Catherine Murdock</w:t>
      </w:r>
      <w:r w:rsidR="00A42654">
        <w:rPr>
          <w:rStyle w:val="EndnoteReference"/>
        </w:rPr>
        <w:endnoteReference w:id="2"/>
      </w:r>
      <w:r w:rsidR="002D1FF7">
        <w:t>.</w:t>
      </w:r>
    </w:p>
    <w:p w14:paraId="1A840F2A" w14:textId="77777777" w:rsidR="00481E10" w:rsidRDefault="00481E10" w:rsidP="00481E10">
      <w:pPr>
        <w:pStyle w:val="ListParagraph"/>
        <w:numPr>
          <w:ilvl w:val="0"/>
          <w:numId w:val="6"/>
        </w:numPr>
      </w:pPr>
      <w:r>
        <w:t xml:space="preserve">That he could be one of the known but unnamed children of </w:t>
      </w:r>
      <w:bookmarkStart w:id="11" w:name="OLE_LINK29"/>
      <w:bookmarkStart w:id="12" w:name="OLE_LINK30"/>
      <w:r>
        <w:t>9. Benezer Murdock Hingston</w:t>
      </w:r>
      <w:bookmarkEnd w:id="11"/>
      <w:bookmarkEnd w:id="12"/>
      <w:r>
        <w:t xml:space="preserve"> and Priscilla Compton, born in Monmouth County, New Jersey shortly before the American Revolutionary War, while Benezer was settled there and before he and his wife were expelled in 1780 for having participated in the War on the side of the British.</w:t>
      </w:r>
    </w:p>
    <w:p w14:paraId="4BF72F0A" w14:textId="60F11168" w:rsidR="0039433A" w:rsidRDefault="0039433A" w:rsidP="0039433A">
      <w:pPr>
        <w:pStyle w:val="ListParagraph"/>
        <w:numPr>
          <w:ilvl w:val="0"/>
          <w:numId w:val="6"/>
        </w:numPr>
      </w:pPr>
      <w:r>
        <w:t xml:space="preserve">That the only one of </w:t>
      </w:r>
      <w:r w:rsidR="00FA4730">
        <w:t>the</w:t>
      </w:r>
      <w:r>
        <w:t xml:space="preserve"> children </w:t>
      </w:r>
      <w:r w:rsidR="00FA4730">
        <w:t xml:space="preserve">of 8. James and Catherine </w:t>
      </w:r>
      <w:r>
        <w:t xml:space="preserve">who could be SJH’s father </w:t>
      </w:r>
      <w:proofErr w:type="gramStart"/>
      <w:r>
        <w:t>is</w:t>
      </w:r>
      <w:proofErr w:type="gramEnd"/>
      <w:r>
        <w:t xml:space="preserve"> 9. Benezer Murdock Hingston. I agree with Burgoyne’s analysis of</w:t>
      </w:r>
      <w:r w:rsidR="002D1FF7">
        <w:t xml:space="preserve"> this claim a</w:t>
      </w:r>
      <w:r w:rsidR="00481E10">
        <w:t xml:space="preserve">nd have no more to say about it, save that it also seems to </w:t>
      </w:r>
      <w:r w:rsidR="002B408D">
        <w:t xml:space="preserve">exclude SJH having been a child of any other descendant of </w:t>
      </w:r>
      <w:r w:rsidR="004E6EF7">
        <w:t xml:space="preserve">8. James’s father, </w:t>
      </w:r>
      <w:proofErr w:type="spellStart"/>
      <w:r w:rsidR="004E6EF7">
        <w:t>WIlliam</w:t>
      </w:r>
      <w:proofErr w:type="spellEnd"/>
      <w:r w:rsidR="00481E10">
        <w:t>.</w:t>
      </w:r>
    </w:p>
    <w:bookmarkEnd w:id="8"/>
    <w:bookmarkEnd w:id="9"/>
    <w:p w14:paraId="2CEDC6E6" w14:textId="77777777" w:rsidR="00E93E84" w:rsidRDefault="00E93E84" w:rsidP="00E93E84">
      <w:pPr>
        <w:pStyle w:val="Heading1"/>
      </w:pPr>
      <w:r>
        <w:t>The Primary Evidence</w:t>
      </w:r>
    </w:p>
    <w:p w14:paraId="38F43DD2" w14:textId="77777777" w:rsidR="003451AF" w:rsidRDefault="003451AF">
      <w:r>
        <w:t xml:space="preserve">Let’s start with what can be documented from primary sources concerning SJH.  </w:t>
      </w:r>
    </w:p>
    <w:p w14:paraId="0CF47A15" w14:textId="77777777" w:rsidR="0003090B" w:rsidRDefault="0003090B"/>
    <w:p w14:paraId="19FC3479" w14:textId="1C38BA11" w:rsidR="0003090B" w:rsidRDefault="0003090B">
      <w:r>
        <w:t xml:space="preserve">The earliest record I </w:t>
      </w:r>
      <w:r w:rsidR="00831407">
        <w:t>have seen</w:t>
      </w:r>
      <w:r>
        <w:t xml:space="preserve"> concerning him is the baptism of his son John on 16 November 1806 at Holy Trinity Anglican Cathedral</w:t>
      </w:r>
      <w:r w:rsidR="00831407">
        <w:t xml:space="preserve"> in Quebec City</w:t>
      </w:r>
      <w:r w:rsidR="0034034C">
        <w:rPr>
          <w:rStyle w:val="EndnoteReference"/>
        </w:rPr>
        <w:endnoteReference w:id="3"/>
      </w:r>
      <w:r>
        <w:t xml:space="preserve">.  He is </w:t>
      </w:r>
      <w:proofErr w:type="gramStart"/>
      <w:r>
        <w:t>Sergeant-Major</w:t>
      </w:r>
      <w:proofErr w:type="gramEnd"/>
      <w:r>
        <w:t xml:space="preserve"> in the 100</w:t>
      </w:r>
      <w:r w:rsidRPr="0003090B">
        <w:rPr>
          <w:vertAlign w:val="superscript"/>
        </w:rPr>
        <w:t>th</w:t>
      </w:r>
      <w:r>
        <w:t xml:space="preserve"> Regiment of Foot and the mother is his wife Winifred (no maiden name given</w:t>
      </w:r>
      <w:r w:rsidR="0003239B">
        <w:t>, but said to be Cavendish</w:t>
      </w:r>
      <w:r>
        <w:t xml:space="preserve">).  John was to die on 18 April 1807.  </w:t>
      </w:r>
    </w:p>
    <w:p w14:paraId="7B75CC50" w14:textId="77777777" w:rsidR="000B0547" w:rsidRDefault="000B0547"/>
    <w:p w14:paraId="4B9FB29D" w14:textId="0C403951" w:rsidR="00C94730" w:rsidRDefault="000B0547" w:rsidP="000B0547">
      <w:pPr>
        <w:rPr>
          <w:iCs/>
        </w:rPr>
      </w:pPr>
      <w:r>
        <w:t>The 100</w:t>
      </w:r>
      <w:r w:rsidRPr="000B0547">
        <w:rPr>
          <w:vertAlign w:val="superscript"/>
        </w:rPr>
        <w:t>th</w:t>
      </w:r>
      <w:r>
        <w:t xml:space="preserve"> (aka The Prince Regent’s County of Dublin Regiment) was rai</w:t>
      </w:r>
      <w:r w:rsidR="00D6058A">
        <w:t>sed in 1804</w:t>
      </w:r>
      <w:r>
        <w:rPr>
          <w:rStyle w:val="EndnoteReference"/>
        </w:rPr>
        <w:endnoteReference w:id="4"/>
      </w:r>
      <w:r>
        <w:t>.  Col</w:t>
      </w:r>
      <w:r w:rsidR="00831407">
        <w:t>.</w:t>
      </w:r>
      <w:r>
        <w:t xml:space="preserve"> Isaac Brock wrote of it “</w:t>
      </w:r>
      <w:r w:rsidRPr="000B0547">
        <w:rPr>
          <w:i/>
          <w:iCs/>
        </w:rPr>
        <w:t>The men were principally raised in the north of Ireland, and are nearly all Protestants; they are robust, active, and good looking</w:t>
      </w:r>
      <w:r>
        <w:rPr>
          <w:i/>
          <w:iCs/>
        </w:rPr>
        <w:t>”</w:t>
      </w:r>
      <w:r>
        <w:rPr>
          <w:rStyle w:val="EndnoteReference"/>
          <w:i/>
          <w:iCs/>
        </w:rPr>
        <w:endnoteReference w:id="5"/>
      </w:r>
      <w:proofErr w:type="gramStart"/>
      <w:r>
        <w:rPr>
          <w:i/>
          <w:iCs/>
        </w:rPr>
        <w:t xml:space="preserve">  </w:t>
      </w:r>
      <w:r w:rsidRPr="000B0547">
        <w:rPr>
          <w:iCs/>
        </w:rPr>
        <w:t>The</w:t>
      </w:r>
      <w:proofErr w:type="gramEnd"/>
      <w:r w:rsidRPr="000B0547">
        <w:rPr>
          <w:iCs/>
        </w:rPr>
        <w:t xml:space="preserve"> regiment served in several engag</w:t>
      </w:r>
      <w:r w:rsidR="00831407">
        <w:rPr>
          <w:iCs/>
        </w:rPr>
        <w:t>e</w:t>
      </w:r>
      <w:r w:rsidRPr="000B0547">
        <w:rPr>
          <w:iCs/>
        </w:rPr>
        <w:t>ments in the War of 1812</w:t>
      </w:r>
      <w:r w:rsidR="00831407">
        <w:rPr>
          <w:rStyle w:val="EndnoteReference"/>
          <w:iCs/>
        </w:rPr>
        <w:endnoteReference w:id="6"/>
      </w:r>
      <w:r w:rsidR="00A55B5C">
        <w:rPr>
          <w:iCs/>
        </w:rPr>
        <w:t>, including the Battle of Chippewa where SJH was wounded and filed a claim</w:t>
      </w:r>
      <w:r>
        <w:rPr>
          <w:i/>
          <w:iCs/>
        </w:rPr>
        <w:t>.</w:t>
      </w:r>
      <w:r w:rsidR="00D6058A">
        <w:rPr>
          <w:iCs/>
        </w:rPr>
        <w:t xml:space="preserve">  British Army Records </w:t>
      </w:r>
      <w:r w:rsidR="0034034C">
        <w:rPr>
          <w:iCs/>
        </w:rPr>
        <w:t xml:space="preserve">show </w:t>
      </w:r>
      <w:r w:rsidR="00D6058A">
        <w:rPr>
          <w:iCs/>
        </w:rPr>
        <w:lastRenderedPageBreak/>
        <w:t xml:space="preserve">that SJH was made </w:t>
      </w:r>
      <w:r w:rsidR="0034034C">
        <w:rPr>
          <w:iCs/>
        </w:rPr>
        <w:t>Ensign</w:t>
      </w:r>
      <w:r w:rsidR="00D6058A">
        <w:rPr>
          <w:iCs/>
        </w:rPr>
        <w:t xml:space="preserve"> and Adjutant on 4 January 1810</w:t>
      </w:r>
      <w:r w:rsidR="0034034C">
        <w:rPr>
          <w:rStyle w:val="EndnoteReference"/>
          <w:iCs/>
        </w:rPr>
        <w:endnoteReference w:id="7"/>
      </w:r>
      <w:r w:rsidR="00D6058A">
        <w:rPr>
          <w:iCs/>
        </w:rPr>
        <w:t>.  The regiment was renumbered the 99</w:t>
      </w:r>
      <w:r w:rsidR="00D6058A" w:rsidRPr="00D6058A">
        <w:rPr>
          <w:iCs/>
          <w:vertAlign w:val="superscript"/>
        </w:rPr>
        <w:t>th</w:t>
      </w:r>
      <w:r w:rsidR="00D6058A">
        <w:rPr>
          <w:iCs/>
        </w:rPr>
        <w:t xml:space="preserve"> in 1816, then withdrawn to England and disbanded in 1818</w:t>
      </w:r>
      <w:r w:rsidR="0034034C">
        <w:rPr>
          <w:rStyle w:val="EndnoteReference"/>
          <w:iCs/>
        </w:rPr>
        <w:endnoteReference w:id="8"/>
      </w:r>
      <w:r w:rsidR="00D6058A">
        <w:rPr>
          <w:iCs/>
        </w:rPr>
        <w:t>. SJH was made Lieutenant on 15 May 1813 and placed on half-pay on 25 November 1818</w:t>
      </w:r>
      <w:r w:rsidR="0034034C">
        <w:rPr>
          <w:rStyle w:val="EndnoteReference"/>
          <w:iCs/>
        </w:rPr>
        <w:endnoteReference w:id="9"/>
      </w:r>
      <w:r w:rsidR="00D6058A">
        <w:rPr>
          <w:iCs/>
        </w:rPr>
        <w:t>.</w:t>
      </w:r>
      <w:r w:rsidR="00681214">
        <w:rPr>
          <w:iCs/>
        </w:rPr>
        <w:t xml:space="preserve">  In most records concerning him in Quebec, he is shown with a military rank and regiment</w:t>
      </w:r>
      <w:r w:rsidR="0003239B">
        <w:rPr>
          <w:iCs/>
        </w:rPr>
        <w:t>.</w:t>
      </w:r>
      <w:r w:rsidR="00481E10">
        <w:rPr>
          <w:iCs/>
        </w:rPr>
        <w:t xml:space="preserve"> </w:t>
      </w:r>
      <w:r w:rsidR="00C94730">
        <w:rPr>
          <w:iCs/>
        </w:rPr>
        <w:t>In 1823, in recognition of his military service, SJH was granted a lot in Hinchinbrook</w:t>
      </w:r>
      <w:r w:rsidR="00C94730">
        <w:rPr>
          <w:rStyle w:val="EndnoteReference"/>
          <w:iCs/>
        </w:rPr>
        <w:endnoteReference w:id="10"/>
      </w:r>
      <w:r w:rsidR="00C94730">
        <w:rPr>
          <w:iCs/>
        </w:rPr>
        <w:t xml:space="preserve">.  </w:t>
      </w:r>
    </w:p>
    <w:p w14:paraId="4893FFEF" w14:textId="77777777" w:rsidR="00C94730" w:rsidRDefault="00C94730" w:rsidP="000B0547">
      <w:pPr>
        <w:rPr>
          <w:iCs/>
        </w:rPr>
      </w:pPr>
    </w:p>
    <w:p w14:paraId="75D95B91" w14:textId="081AB5D0" w:rsidR="000B0547" w:rsidRDefault="006A207D">
      <w:pPr>
        <w:rPr>
          <w:iCs/>
        </w:rPr>
      </w:pPr>
      <w:r>
        <w:rPr>
          <w:iCs/>
        </w:rPr>
        <w:t>SJH and Winifred had had at least two children in Ireland who came to Canada</w:t>
      </w:r>
      <w:proofErr w:type="gramStart"/>
      <w:r w:rsidR="00481E10">
        <w:rPr>
          <w:iCs/>
        </w:rPr>
        <w:t>,  Samuel</w:t>
      </w:r>
      <w:proofErr w:type="gramEnd"/>
      <w:r w:rsidR="00481E10">
        <w:rPr>
          <w:iCs/>
        </w:rPr>
        <w:t xml:space="preserve"> James and Thomas</w:t>
      </w:r>
      <w:r>
        <w:rPr>
          <w:iCs/>
        </w:rPr>
        <w:t xml:space="preserve">.  </w:t>
      </w:r>
      <w:r w:rsidR="0026667E">
        <w:rPr>
          <w:iCs/>
        </w:rPr>
        <w:t>Records of their births are not known.</w:t>
      </w:r>
    </w:p>
    <w:p w14:paraId="7D6D128E" w14:textId="77777777" w:rsidR="00481E10" w:rsidRPr="00481E10" w:rsidRDefault="00481E10">
      <w:pPr>
        <w:rPr>
          <w:iCs/>
        </w:rPr>
      </w:pPr>
    </w:p>
    <w:p w14:paraId="2E9AC815" w14:textId="07581221" w:rsidR="007E189D" w:rsidRDefault="003A67F9">
      <w:r>
        <w:t>A year after Winifred’s death, o</w:t>
      </w:r>
      <w:r w:rsidR="00EE30ED">
        <w:t>n 11 April 1815, at St Gabriel’s Presbyterian Church in Montreal, SJH married Eleanor McGrath</w:t>
      </w:r>
      <w:r w:rsidR="0003239B">
        <w:t xml:space="preserve">, </w:t>
      </w:r>
      <w:r w:rsidR="00EE30ED">
        <w:t>daughter of Owen McGrath, a blacksmith</w:t>
      </w:r>
      <w:r w:rsidR="00D86A5E">
        <w:t>,</w:t>
      </w:r>
      <w:r w:rsidR="00EE30ED">
        <w:t xml:space="preserve"> and Margaret </w:t>
      </w:r>
      <w:proofErr w:type="spellStart"/>
      <w:r w:rsidR="00EE30ED">
        <w:t>Garey</w:t>
      </w:r>
      <w:proofErr w:type="spellEnd"/>
      <w:r w:rsidR="00D86A5E">
        <w:t xml:space="preserve"> or Geary</w:t>
      </w:r>
      <w:r w:rsidR="00EE30ED">
        <w:t xml:space="preserve">, both Catholics.  Eleanor </w:t>
      </w:r>
      <w:r w:rsidR="00D86A5E">
        <w:t>was</w:t>
      </w:r>
      <w:r w:rsidR="00EE30ED">
        <w:t xml:space="preserve"> a Catholic </w:t>
      </w:r>
      <w:r w:rsidR="00D86A5E">
        <w:t>and was buried in 1866 in at Notre-Dame Cathedral in Montreal</w:t>
      </w:r>
      <w:r w:rsidR="00EE30ED">
        <w:t xml:space="preserve">.  </w:t>
      </w:r>
    </w:p>
    <w:p w14:paraId="02FA9198" w14:textId="77777777" w:rsidR="007E189D" w:rsidRDefault="007E189D"/>
    <w:p w14:paraId="61B01E07" w14:textId="77777777" w:rsidR="00102F70" w:rsidRDefault="007E189D">
      <w:r>
        <w:t xml:space="preserve">SJH died </w:t>
      </w:r>
      <w:r w:rsidR="00102F70">
        <w:t xml:space="preserve">on 21 November 1830 in Hinchinbrook and was buried there.  </w:t>
      </w:r>
    </w:p>
    <w:p w14:paraId="3C7CDA06" w14:textId="77777777" w:rsidR="00102F70" w:rsidRDefault="00102F70"/>
    <w:p w14:paraId="1CC4DCBE" w14:textId="536588A8" w:rsidR="00102F70" w:rsidRDefault="00102F70">
      <w:r w:rsidRPr="00102F70">
        <w:t>On 22 Jun</w:t>
      </w:r>
      <w:r w:rsidR="00D86A5E">
        <w:t>e</w:t>
      </w:r>
      <w:r w:rsidRPr="00102F70">
        <w:t xml:space="preserve"> 1831, Eleanor McGrath Hingston applied to be placed on Pension List as the widow of an officer who had died on half-pay.  She swore on 11 Apr 1831 that she was legally married to Sa</w:t>
      </w:r>
      <w:r w:rsidR="005155D1">
        <w:t>muel James Hingston, late a l</w:t>
      </w:r>
      <w:r>
        <w:t>ieutenant</w:t>
      </w:r>
      <w:r w:rsidRPr="00102F70">
        <w:t xml:space="preserve"> on half-pay, of the 99th Regt of Foot, who had died at Hinchinbrook on 21 Nov</w:t>
      </w:r>
      <w:r w:rsidR="00D86A5E">
        <w:t>ember</w:t>
      </w:r>
      <w:r w:rsidRPr="00102F70">
        <w:t xml:space="preserve"> 1830.  </w:t>
      </w:r>
      <w:r w:rsidRPr="00625B12">
        <w:t>The file</w:t>
      </w:r>
      <w:r w:rsidRPr="00102F70">
        <w:t xml:space="preserve"> contains </w:t>
      </w:r>
      <w:r>
        <w:t>certified copies of their marriage certificate, birth certificates of their children, and the certificate of SJH’s death, indicating that he died of rheumatic fever at age 55</w:t>
      </w:r>
      <w:r w:rsidR="005155D1">
        <w:rPr>
          <w:rStyle w:val="EndnoteReference"/>
        </w:rPr>
        <w:endnoteReference w:id="11"/>
      </w:r>
      <w:r>
        <w:t>.</w:t>
      </w:r>
    </w:p>
    <w:p w14:paraId="47552037" w14:textId="77777777" w:rsidR="00102F70" w:rsidRDefault="00102F70"/>
    <w:p w14:paraId="27C1CADA" w14:textId="7D390F5D" w:rsidR="00EE30ED" w:rsidDel="00EE1ED4" w:rsidRDefault="00102F70">
      <w:pPr>
        <w:rPr>
          <w:del w:id="19" w:author="Ray Perrault" w:date="2013-09-22T07:15:00Z"/>
        </w:rPr>
      </w:pPr>
      <w:r>
        <w:t>The age at death indicates that he would have been born about 1</w:t>
      </w:r>
      <w:r w:rsidR="005155D1">
        <w:t xml:space="preserve">775.  There is a birth date of </w:t>
      </w:r>
      <w:r>
        <w:t xml:space="preserve">1 November 1775 </w:t>
      </w:r>
      <w:r w:rsidR="00D86A5E">
        <w:t>that appears frequently on the I</w:t>
      </w:r>
      <w:r>
        <w:t>nternet</w:t>
      </w:r>
      <w:r w:rsidR="00265983">
        <w:t xml:space="preserve">.  </w:t>
      </w:r>
      <w:r w:rsidR="00B82FF6">
        <w:t>King</w:t>
      </w:r>
      <w:r w:rsidR="00265983">
        <w:t xml:space="preserve"> claims it, but without citing evidence</w:t>
      </w:r>
      <w:r>
        <w:t>.</w:t>
      </w:r>
      <w:r w:rsidR="00265983">
        <w:t xml:space="preserve">  </w:t>
      </w:r>
      <w:ins w:id="20" w:author="Ray Perrault" w:date="2013-09-22T06:55:00Z">
        <w:r w:rsidR="0035344E">
          <w:t xml:space="preserve">The date appears in </w:t>
        </w:r>
      </w:ins>
      <w:del w:id="21" w:author="Ray Perrault" w:date="2013-09-22T06:55:00Z">
        <w:r w:rsidR="00265983" w:rsidDel="0035344E">
          <w:delText xml:space="preserve">It </w:delText>
        </w:r>
      </w:del>
      <w:del w:id="22" w:author="Ray Perrault" w:date="2013-09-22T06:52:00Z">
        <w:r w:rsidR="00265983" w:rsidDel="0035344E">
          <w:delText>also ap</w:delText>
        </w:r>
      </w:del>
      <w:del w:id="23" w:author="Ray Perrault" w:date="2013-09-22T06:53:00Z">
        <w:r w:rsidR="00265983" w:rsidDel="0035344E">
          <w:delText>pears, again without evidence, in</w:delText>
        </w:r>
      </w:del>
      <w:del w:id="24" w:author="Ray Perrault" w:date="2013-09-22T06:56:00Z">
        <w:r w:rsidR="00265983" w:rsidDel="0035344E">
          <w:delText xml:space="preserve"> </w:delText>
        </w:r>
      </w:del>
      <w:r w:rsidR="00265983">
        <w:t xml:space="preserve">a tree of the </w:t>
      </w:r>
      <w:ins w:id="25" w:author="Ray Perrault" w:date="2013-09-22T07:10:00Z">
        <w:r w:rsidR="00E855C4">
          <w:t xml:space="preserve">descendants of SJH and </w:t>
        </w:r>
        <w:r w:rsidR="00EE1ED4">
          <w:t xml:space="preserve">Eleanor McGrath </w:t>
        </w:r>
      </w:ins>
      <w:del w:id="26" w:author="Ray Perrault" w:date="2013-09-22T07:10:00Z">
        <w:r w:rsidR="00265983" w:rsidDel="00E855C4">
          <w:delText xml:space="preserve">Quebec </w:delText>
        </w:r>
        <w:r w:rsidR="00265983" w:rsidDel="00EE1ED4">
          <w:delText xml:space="preserve">Hingstons </w:delText>
        </w:r>
      </w:del>
      <w:ins w:id="27" w:author="Ray Perrault" w:date="2013-09-22T06:53:00Z">
        <w:r w:rsidR="0035344E">
          <w:t xml:space="preserve">prepared by E. D. Gray-Donald, </w:t>
        </w:r>
      </w:ins>
      <w:r w:rsidR="00265983">
        <w:t xml:space="preserve">dated 21 Dec 1965, </w:t>
      </w:r>
      <w:ins w:id="28" w:author="Ray Perrault" w:date="2013-09-22T06:54:00Z">
        <w:r w:rsidR="0035344E">
          <w:t>which predates King’s work</w:t>
        </w:r>
      </w:ins>
      <w:ins w:id="29" w:author="Ray Perrault" w:date="2013-09-22T06:56:00Z">
        <w:r w:rsidR="0035344E">
          <w:t xml:space="preserve">, so it is possible that </w:t>
        </w:r>
      </w:ins>
      <w:ins w:id="30" w:author="Ray Perrault" w:date="2013-09-22T08:13:00Z">
        <w:r w:rsidR="00DA5AA7">
          <w:t>it</w:t>
        </w:r>
      </w:ins>
      <w:ins w:id="31" w:author="Ray Perrault" w:date="2013-09-22T06:57:00Z">
        <w:r w:rsidR="0035344E">
          <w:t xml:space="preserve"> comes from family history and that the tree is </w:t>
        </w:r>
      </w:ins>
      <w:ins w:id="32" w:author="Ray Perrault" w:date="2013-09-22T06:56:00Z">
        <w:r w:rsidR="0035344E">
          <w:t>King’s source</w:t>
        </w:r>
      </w:ins>
      <w:ins w:id="33" w:author="Ray Perrault" w:date="2013-09-22T06:57:00Z">
        <w:r w:rsidR="0035344E">
          <w:t xml:space="preserve">. </w:t>
        </w:r>
      </w:ins>
      <w:del w:id="34" w:author="Ray Perrault" w:date="2013-09-22T06:58:00Z">
        <w:r w:rsidR="00265983" w:rsidDel="0035344E">
          <w:delText>which claims SJH’s father to be Ben Hingston.</w:delText>
        </w:r>
      </w:del>
    </w:p>
    <w:p w14:paraId="508FE41D" w14:textId="77777777" w:rsidR="005155D1" w:rsidRDefault="005155D1">
      <w:pPr>
        <w:rPr>
          <w:ins w:id="35" w:author="Ray Perrault" w:date="2013-09-22T07:15:00Z"/>
        </w:rPr>
      </w:pPr>
    </w:p>
    <w:p w14:paraId="69C24618" w14:textId="77777777" w:rsidR="00EE1ED4" w:rsidRDefault="00EE1ED4"/>
    <w:p w14:paraId="3B2EFAFC" w14:textId="6990A5FA" w:rsidR="005155D1" w:rsidRDefault="005155D1">
      <w:r>
        <w:t xml:space="preserve">Two </w:t>
      </w:r>
      <w:r w:rsidR="00E93E84">
        <w:t>other Canadian documents are relevant to determining SJH’s origins.  The 1891 census records the birth countries of everyone’s parents, and two of SJH’s children, Margaret and Sir William Hales</w:t>
      </w:r>
      <w:r w:rsidR="00B82FF6">
        <w:t>,</w:t>
      </w:r>
      <w:r w:rsidR="00E93E84">
        <w:t xml:space="preserve"> report their father as born in Ireland.</w:t>
      </w:r>
    </w:p>
    <w:p w14:paraId="145F7635" w14:textId="77777777" w:rsidR="005155D1" w:rsidRDefault="005155D1"/>
    <w:p w14:paraId="2D468EDF" w14:textId="77777777" w:rsidR="005155D1" w:rsidRDefault="005155D1">
      <w:r>
        <w:t>So, primary documents in Canada tell us SJH was Irish, Protestant, born around 1775, and spent much of his life in an Irish Protestant regiment.</w:t>
      </w:r>
    </w:p>
    <w:p w14:paraId="5E7F6AD9" w14:textId="0D59A9B9" w:rsidR="00C03839" w:rsidRDefault="002D1FF7" w:rsidP="00C03839">
      <w:pPr>
        <w:pStyle w:val="Heading1"/>
      </w:pPr>
      <w:r>
        <w:t>Claim 1: The link to t</w:t>
      </w:r>
      <w:r w:rsidR="0003239B">
        <w:t>he Hi</w:t>
      </w:r>
      <w:r w:rsidR="00C03839">
        <w:t>ngstons of Aglish</w:t>
      </w:r>
    </w:p>
    <w:p w14:paraId="51467BC4" w14:textId="5DAEE690" w:rsidR="00F13C30" w:rsidRDefault="00C03839" w:rsidP="00CA79BF">
      <w:r>
        <w:t>The</w:t>
      </w:r>
      <w:del w:id="36" w:author="Ray Perrault" w:date="2015-11-25T18:24:00Z">
        <w:r w:rsidDel="00915985">
          <w:delText>re</w:delText>
        </w:r>
      </w:del>
      <w:r w:rsidR="0040079B">
        <w:t xml:space="preserve"> only</w:t>
      </w:r>
      <w:r>
        <w:t xml:space="preserve"> family of Hingstons in Ireland</w:t>
      </w:r>
      <w:r w:rsidR="0040079B">
        <w:t xml:space="preserve"> for which there is significant documentation are the</w:t>
      </w:r>
      <w:r>
        <w:t xml:space="preserve"> descendants of </w:t>
      </w:r>
      <w:r w:rsidR="00CA79BF">
        <w:t xml:space="preserve">Major James Hingston who went </w:t>
      </w:r>
      <w:r w:rsidR="00CA79BF" w:rsidRPr="00CA79BF">
        <w:t xml:space="preserve">to Ireland about 1650, serving in the </w:t>
      </w:r>
      <w:r w:rsidR="00CA79BF">
        <w:t xml:space="preserve">Commissariat of </w:t>
      </w:r>
      <w:r w:rsidR="00CA79BF" w:rsidRPr="00CA79BF">
        <w:t>Cromwell</w:t>
      </w:r>
      <w:r w:rsidR="00CA79BF">
        <w:t>’s</w:t>
      </w:r>
      <w:r w:rsidR="00CA79BF" w:rsidRPr="00CA79BF">
        <w:t xml:space="preserve"> </w:t>
      </w:r>
      <w:r w:rsidR="00CA79BF">
        <w:t>Parliamentary Army</w:t>
      </w:r>
      <w:r w:rsidR="00F13C30">
        <w:t xml:space="preserve"> and whose </w:t>
      </w:r>
      <w:commentRangeStart w:id="37"/>
      <w:r w:rsidR="00F13C30">
        <w:t xml:space="preserve">grandson </w:t>
      </w:r>
      <w:commentRangeEnd w:id="37"/>
      <w:r w:rsidR="00CF5C7E">
        <w:rPr>
          <w:rStyle w:val="CommentReference"/>
        </w:rPr>
        <w:commentReference w:id="37"/>
      </w:r>
      <w:r w:rsidR="00F13C30">
        <w:t>purchased Aglish in 1702</w:t>
      </w:r>
      <w:r w:rsidR="00CA79BF">
        <w:t xml:space="preserve">. </w:t>
      </w:r>
    </w:p>
    <w:p w14:paraId="2F06FCC4" w14:textId="77777777" w:rsidR="002D1FF7" w:rsidRDefault="002D1FF7" w:rsidP="000A4B05"/>
    <w:p w14:paraId="011EB103" w14:textId="2498338E" w:rsidR="009E46DB" w:rsidRDefault="009E46DB" w:rsidP="000A4B05">
      <w:r>
        <w:t>The first claim, that SJH is in fact from the Aglish Hingstons, relies on links to other families.  The most striking connection is the appearance of the names William Ha</w:t>
      </w:r>
      <w:r w:rsidR="00217F16">
        <w:t>les in SJH’s descen</w:t>
      </w:r>
      <w:ins w:id="38" w:author="Ray Perrault" w:date="2013-10-02T18:31:00Z">
        <w:r w:rsidR="00B12D40">
          <w:t>t</w:t>
        </w:r>
      </w:ins>
      <w:del w:id="39" w:author="Ray Perrault" w:date="2013-10-02T18:31:00Z">
        <w:r w:rsidR="00217F16" w:rsidDel="00B12D40">
          <w:delText>d</w:delText>
        </w:r>
      </w:del>
      <w:del w:id="40" w:author="Ray Perrault" w:date="2013-09-22T07:00:00Z">
        <w:r w:rsidR="00217F16" w:rsidDel="0035344E">
          <w:delText>a</w:delText>
        </w:r>
      </w:del>
      <w:del w:id="41" w:author="Ray Perrault" w:date="2013-10-02T18:31:00Z">
        <w:r w:rsidDel="00B12D40">
          <w:delText>nce</w:delText>
        </w:r>
      </w:del>
      <w:r>
        <w:t>, notably, Sir William Hales Hingston (1829-1907), SJH’s son by Eleanor McGrath, distinguished physician and mayor of Montreal</w:t>
      </w:r>
      <w:r w:rsidR="000A4B05">
        <w:t xml:space="preserve">.  </w:t>
      </w:r>
      <w:r w:rsidR="004E77B0">
        <w:t xml:space="preserve">The name was then passed to Sir William’s son, Father William Hales Hingston, </w:t>
      </w:r>
      <w:proofErr w:type="spellStart"/>
      <w:r w:rsidR="004E77B0">
        <w:t>s.j</w:t>
      </w:r>
      <w:proofErr w:type="spellEnd"/>
      <w:proofErr w:type="gramStart"/>
      <w:r w:rsidR="004E77B0">
        <w:t>.,</w:t>
      </w:r>
      <w:proofErr w:type="gramEnd"/>
      <w:r w:rsidR="004E77B0">
        <w:t xml:space="preserve"> and to one of </w:t>
      </w:r>
      <w:commentRangeStart w:id="42"/>
      <w:r w:rsidR="004E77B0">
        <w:t>his grandsons</w:t>
      </w:r>
      <w:commentRangeEnd w:id="42"/>
      <w:r w:rsidR="00BF59BB">
        <w:rPr>
          <w:rStyle w:val="CommentReference"/>
        </w:rPr>
        <w:commentReference w:id="42"/>
      </w:r>
      <w:r w:rsidR="004E77B0">
        <w:t>.</w:t>
      </w:r>
    </w:p>
    <w:p w14:paraId="62FC8671" w14:textId="77777777" w:rsidR="000A4B05" w:rsidRDefault="000A4B05" w:rsidP="000A4B05"/>
    <w:p w14:paraId="27029A49" w14:textId="4257639E" w:rsidR="009E46DB" w:rsidRDefault="00FE3D24" w:rsidP="009E46DB">
      <w:r>
        <w:t>The link appears to be to Rev. William Hales (Aglish 1747, Co Cork 1831), son of Rev</w:t>
      </w:r>
      <w:r w:rsidR="00B07584">
        <w:t>.</w:t>
      </w:r>
      <w:r>
        <w:t xml:space="preserve"> Samuel Hales and Helena Hingston</w:t>
      </w:r>
      <w:r w:rsidR="004E77B0">
        <w:t>, daughter of 7. William Hingston</w:t>
      </w:r>
      <w:r>
        <w:t xml:space="preserve">. Educated by his uncle, </w:t>
      </w:r>
      <w:r w:rsidR="004E77B0">
        <w:t xml:space="preserve">8. </w:t>
      </w:r>
      <w:r>
        <w:t xml:space="preserve"> James Hingston, Hales became professor of Oriental Languages at Trinity College Dublin and the author of over 20 publications in astronomy and biblical chronology</w:t>
      </w:r>
      <w:r>
        <w:rPr>
          <w:rStyle w:val="EndnoteReference"/>
        </w:rPr>
        <w:endnoteReference w:id="12"/>
      </w:r>
      <w:r>
        <w:t xml:space="preserve">. </w:t>
      </w:r>
    </w:p>
    <w:p w14:paraId="090A6E55" w14:textId="77777777" w:rsidR="004E77B0" w:rsidRDefault="004E77B0" w:rsidP="009E46DB"/>
    <w:p w14:paraId="70377AE2" w14:textId="467DED39" w:rsidR="004E77B0" w:rsidRDefault="004E77B0" w:rsidP="009E46DB">
      <w:r>
        <w:t xml:space="preserve">In Ireland, it is passed to 32. William Hales Hingston, son of 16. </w:t>
      </w:r>
      <w:proofErr w:type="gramStart"/>
      <w:r w:rsidR="00BF59BB">
        <w:t xml:space="preserve">James Hingston and Ann </w:t>
      </w:r>
      <w:proofErr w:type="spellStart"/>
      <w:r w:rsidR="00BF59BB">
        <w:t>Hodnet</w:t>
      </w:r>
      <w:proofErr w:type="spellEnd"/>
      <w:r w:rsidR="00BF59BB">
        <w:t xml:space="preserve"> and to one of </w:t>
      </w:r>
      <w:proofErr w:type="spellStart"/>
      <w:r w:rsidR="00BF59BB">
        <w:t>Benezer’s</w:t>
      </w:r>
      <w:proofErr w:type="spellEnd"/>
      <w:r w:rsidR="00BF59BB">
        <w:t xml:space="preserve"> children.</w:t>
      </w:r>
      <w:proofErr w:type="gramEnd"/>
      <w:r w:rsidR="00BF59BB">
        <w:t xml:space="preserve">  </w:t>
      </w:r>
    </w:p>
    <w:p w14:paraId="20C3FF19" w14:textId="77777777" w:rsidR="004E77B0" w:rsidRDefault="004E77B0" w:rsidP="009E46DB"/>
    <w:p w14:paraId="1A1E27B1" w14:textId="1B55FB63" w:rsidR="004E77B0" w:rsidRDefault="004E77B0" w:rsidP="004E77B0">
      <w:r>
        <w:t>The Canadian Hingstons claimed links to other branches of the Aglish Hingstons.  Sir William</w:t>
      </w:r>
      <w:r w:rsidR="00F13C30">
        <w:t>,</w:t>
      </w:r>
      <w:r>
        <w:t xml:space="preserve"> in his entry in </w:t>
      </w:r>
      <w:bookmarkStart w:id="43" w:name="OLE_LINK49"/>
      <w:bookmarkStart w:id="44" w:name="OLE_LINK50"/>
      <w:bookmarkStart w:id="45" w:name="OLE_LINK9"/>
      <w:bookmarkStart w:id="46" w:name="OLE_LINK10"/>
      <w:r w:rsidRPr="004E77B0">
        <w:rPr>
          <w:i/>
        </w:rPr>
        <w:t>Canadian Men &amp; Women of their Time</w:t>
      </w:r>
      <w:r w:rsidRPr="00B06952">
        <w:t xml:space="preserve"> </w:t>
      </w:r>
      <w:bookmarkEnd w:id="43"/>
      <w:bookmarkEnd w:id="44"/>
      <w:r>
        <w:t>(</w:t>
      </w:r>
      <w:r w:rsidRPr="00B06952">
        <w:t>1898</w:t>
      </w:r>
      <w:r>
        <w:t>)</w:t>
      </w:r>
      <w:bookmarkEnd w:id="45"/>
      <w:bookmarkEnd w:id="46"/>
      <w:r w:rsidR="00E97D99">
        <w:rPr>
          <w:rStyle w:val="EndnoteReference"/>
        </w:rPr>
        <w:endnoteReference w:id="13"/>
      </w:r>
      <w:r w:rsidR="00F13C30">
        <w:t>, c</w:t>
      </w:r>
      <w:r>
        <w:t xml:space="preserve">laims to be connected also </w:t>
      </w:r>
      <w:r w:rsidR="00956DF5">
        <w:t xml:space="preserve">to </w:t>
      </w:r>
      <w:r>
        <w:t>the Cotters and the elder Latouches of Dublin.  The claim also appears Sir William’s biography by his son, Father W.H. Hingston</w:t>
      </w:r>
      <w:r w:rsidR="000E50A1">
        <w:rPr>
          <w:rStyle w:val="EndnoteReference"/>
        </w:rPr>
        <w:endnoteReference w:id="14"/>
      </w:r>
      <w:r>
        <w:t>.</w:t>
      </w:r>
    </w:p>
    <w:p w14:paraId="32E3A8AD" w14:textId="77777777" w:rsidR="00106C5F" w:rsidRDefault="00106C5F" w:rsidP="004E77B0"/>
    <w:p w14:paraId="31F43A05" w14:textId="7E260B48" w:rsidR="00FC14D0" w:rsidRDefault="00FC14D0" w:rsidP="009E46DB">
      <w:pPr>
        <w:rPr>
          <w:ins w:id="55" w:author="Ray Perrault" w:date="2013-09-22T07:15:00Z"/>
        </w:rPr>
      </w:pPr>
      <w:r>
        <w:t xml:space="preserve">The link to the Cotters would be through Anne Sackville Cotter, daughter of Rev. George Sackville Cotter (1754-1831), who married in 1812 </w:t>
      </w:r>
      <w:r w:rsidR="000E50A1">
        <w:t>32.</w:t>
      </w:r>
      <w:r>
        <w:t xml:space="preserve"> Wi</w:t>
      </w:r>
      <w:r w:rsidR="000E50A1">
        <w:t xml:space="preserve">lliam Hales Hingston, while that to the Latouches is through </w:t>
      </w:r>
      <w:r w:rsidR="00BF2CEE">
        <w:t>Isabella Cotter, daughter of Sir James Laurence Cotter, 2</w:t>
      </w:r>
      <w:r w:rsidR="00BF2CEE" w:rsidRPr="00BF2CEE">
        <w:rPr>
          <w:vertAlign w:val="superscript"/>
        </w:rPr>
        <w:t>nd</w:t>
      </w:r>
      <w:r w:rsidR="00BF2CEE">
        <w:t xml:space="preserve"> Baronet, and Isabella Hingston (1759-1892), </w:t>
      </w:r>
      <w:r w:rsidR="003111A9">
        <w:t xml:space="preserve">who </w:t>
      </w:r>
      <w:r w:rsidR="00BF2CEE">
        <w:t xml:space="preserve">married James </w:t>
      </w:r>
      <w:proofErr w:type="spellStart"/>
      <w:r w:rsidR="00BF2CEE">
        <w:t>Digues</w:t>
      </w:r>
      <w:proofErr w:type="spellEnd"/>
      <w:r w:rsidR="00BF2CEE">
        <w:t xml:space="preserve"> </w:t>
      </w:r>
      <w:proofErr w:type="spellStart"/>
      <w:r w:rsidR="00BF2CEE">
        <w:t>Latouche</w:t>
      </w:r>
      <w:proofErr w:type="spellEnd"/>
      <w:r w:rsidR="00BF2CEE">
        <w:t xml:space="preserve">.  Isabella </w:t>
      </w:r>
      <w:r w:rsidR="003111A9">
        <w:t xml:space="preserve">Hingston </w:t>
      </w:r>
      <w:r w:rsidR="00BF2CEE">
        <w:t xml:space="preserve">was a daughter of </w:t>
      </w:r>
      <w:r w:rsidR="000E50A1">
        <w:t xml:space="preserve">8. </w:t>
      </w:r>
      <w:r w:rsidR="00BF2CEE">
        <w:t>James Hingston and Catherine Murdock.</w:t>
      </w:r>
    </w:p>
    <w:p w14:paraId="496B721B" w14:textId="42AD6DFA" w:rsidR="00EE1ED4" w:rsidDel="00EE1ED4" w:rsidRDefault="00EE1ED4" w:rsidP="009E46DB">
      <w:pPr>
        <w:rPr>
          <w:del w:id="56" w:author="Ray Perrault" w:date="2013-09-22T07:16:00Z"/>
        </w:rPr>
      </w:pPr>
    </w:p>
    <w:p w14:paraId="6850135A" w14:textId="77777777" w:rsidR="00FC14D0" w:rsidRDefault="00FC14D0" w:rsidP="009E46DB"/>
    <w:p w14:paraId="429CFDF8" w14:textId="110F52F5" w:rsidR="00EE1ED4" w:rsidRPr="009E46DB" w:rsidRDefault="00FC14D0" w:rsidP="009E46DB">
      <w:r>
        <w:t xml:space="preserve">It thus appears that family names and lore provides </w:t>
      </w:r>
      <w:r w:rsidR="003474BC">
        <w:t>substantial</w:t>
      </w:r>
      <w:r>
        <w:t xml:space="preserve"> evidence of </w:t>
      </w:r>
      <w:proofErr w:type="gramStart"/>
      <w:r>
        <w:t>SJH’s  connection</w:t>
      </w:r>
      <w:proofErr w:type="gramEnd"/>
      <w:r>
        <w:t xml:space="preserve"> to the Aglish Hingstons, </w:t>
      </w:r>
      <w:r w:rsidR="003111A9">
        <w:t>all to</w:t>
      </w:r>
      <w:r>
        <w:t xml:space="preserve"> </w:t>
      </w:r>
      <w:r w:rsidR="00E44BAC">
        <w:t xml:space="preserve">descendants of </w:t>
      </w:r>
      <w:r w:rsidR="000E50A1">
        <w:t>8.</w:t>
      </w:r>
      <w:r w:rsidR="00E44BAC">
        <w:t xml:space="preserve"> James Hingston.</w:t>
      </w:r>
    </w:p>
    <w:p w14:paraId="318A83CA" w14:textId="1772BF6D" w:rsidR="00C03839" w:rsidRDefault="00485DC7" w:rsidP="00C03839">
      <w:pPr>
        <w:pStyle w:val="Heading1"/>
      </w:pPr>
      <w:r>
        <w:t>Claim 2</w:t>
      </w:r>
      <w:r w:rsidR="002D1FF7">
        <w:t xml:space="preserve">: </w:t>
      </w:r>
      <w:r>
        <w:t xml:space="preserve">The link to </w:t>
      </w:r>
      <w:r w:rsidR="00C03839">
        <w:t>Benezer Murdock Hingston and Priscilla Compton</w:t>
      </w:r>
    </w:p>
    <w:p w14:paraId="2FBA9F3A" w14:textId="0116E310" w:rsidR="003B718E" w:rsidRDefault="007A2D15">
      <w:r>
        <w:t>The</w:t>
      </w:r>
      <w:r w:rsidR="002D1FF7">
        <w:t>re</w:t>
      </w:r>
      <w:r>
        <w:t xml:space="preserve"> is ample evidence </w:t>
      </w:r>
      <w:r w:rsidR="003474BC">
        <w:t>in contemporary documents from New Jersey</w:t>
      </w:r>
      <w:ins w:id="57" w:author="Ray Perrault" w:date="2013-09-22T07:05:00Z">
        <w:r w:rsidR="00E855C4">
          <w:t>, cited by King,</w:t>
        </w:r>
      </w:ins>
      <w:r w:rsidR="003474BC">
        <w:t xml:space="preserve"> </w:t>
      </w:r>
      <w:r>
        <w:t xml:space="preserve">that </w:t>
      </w:r>
      <w:r w:rsidR="003474BC">
        <w:t xml:space="preserve">9. </w:t>
      </w:r>
      <w:r>
        <w:t xml:space="preserve">Benezer Murdock Hingston, second son of </w:t>
      </w:r>
      <w:r w:rsidR="003474BC">
        <w:t>8.</w:t>
      </w:r>
      <w:r w:rsidR="00A42654">
        <w:t xml:space="preserve"> James </w:t>
      </w:r>
      <w:r>
        <w:t xml:space="preserve">Hingston, settled </w:t>
      </w:r>
      <w:r w:rsidR="00CA4662">
        <w:t>at Freehold, Monmouth County,</w:t>
      </w:r>
      <w:r>
        <w:t xml:space="preserve"> New Jersey </w:t>
      </w:r>
      <w:r w:rsidR="00CA4662">
        <w:t xml:space="preserve">before 27 December 1776, </w:t>
      </w:r>
      <w:r>
        <w:t xml:space="preserve">on land </w:t>
      </w:r>
      <w:r w:rsidR="0026667E">
        <w:t>granted to him by his father-in-</w:t>
      </w:r>
      <w:r>
        <w:t xml:space="preserve">law Richard Compton, that he married Priscilla Compton, served as a guide for the British in the Revolutionary War, after which </w:t>
      </w:r>
      <w:r w:rsidR="0026667E">
        <w:t>their goods were confiscated, they</w:t>
      </w:r>
      <w:r>
        <w:t xml:space="preserve"> were expelled</w:t>
      </w:r>
      <w:r w:rsidR="0026667E">
        <w:t>,</w:t>
      </w:r>
      <w:r>
        <w:t xml:space="preserve"> and returned to Ireland.  </w:t>
      </w:r>
    </w:p>
    <w:p w14:paraId="03B9B43B" w14:textId="77777777" w:rsidR="003B718E" w:rsidRDefault="003B718E"/>
    <w:p w14:paraId="763E9078" w14:textId="540CA81D" w:rsidR="003B718E" w:rsidRDefault="000355FB">
      <w:pPr>
        <w:rPr>
          <w:b/>
        </w:rPr>
      </w:pPr>
      <w:r>
        <w:t>In</w:t>
      </w:r>
      <w:r w:rsidR="003B718E">
        <w:t xml:space="preserve"> 179</w:t>
      </w:r>
      <w:r>
        <w:t xml:space="preserve">4 Benezer filed </w:t>
      </w:r>
      <w:r w:rsidR="003474BC">
        <w:t xml:space="preserve">with the British authorities </w:t>
      </w:r>
      <w:r>
        <w:t xml:space="preserve">a claim for compensation </w:t>
      </w:r>
      <w:r w:rsidR="003474BC">
        <w:t xml:space="preserve">from losses incurred during the Revolutionary war, </w:t>
      </w:r>
      <w:r>
        <w:t xml:space="preserve">which says </w:t>
      </w:r>
      <w:r w:rsidR="00CA4662">
        <w:t>that he was in great financial distress, married, with four children, none named, at his return in Ireland in October 1780</w:t>
      </w:r>
      <w:r w:rsidR="00CA4662">
        <w:rPr>
          <w:rStyle w:val="EndnoteReference"/>
        </w:rPr>
        <w:endnoteReference w:id="15"/>
      </w:r>
      <w:r w:rsidR="00CA4662">
        <w:t xml:space="preserve">.  </w:t>
      </w:r>
      <w:r w:rsidR="003B718E">
        <w:t xml:space="preserve">He asks for compensation for three plots of land in Lower Freehold adding to 185 acres, obtained by deed from Richard Compton, Thomas </w:t>
      </w:r>
      <w:proofErr w:type="gramStart"/>
      <w:r w:rsidR="003B718E">
        <w:t>Bartow  and</w:t>
      </w:r>
      <w:proofErr w:type="gramEnd"/>
      <w:r w:rsidR="003B718E">
        <w:t xml:space="preserve"> </w:t>
      </w:r>
      <w:proofErr w:type="spellStart"/>
      <w:r w:rsidR="003B718E">
        <w:t>Theophilus</w:t>
      </w:r>
      <w:proofErr w:type="spellEnd"/>
      <w:r w:rsidR="003B718E">
        <w:t xml:space="preserve"> Osborne. </w:t>
      </w:r>
    </w:p>
    <w:p w14:paraId="049C7431" w14:textId="77777777" w:rsidR="003B718E" w:rsidRDefault="003B718E">
      <w:pPr>
        <w:rPr>
          <w:b/>
        </w:rPr>
      </w:pPr>
    </w:p>
    <w:p w14:paraId="552BCA0E" w14:textId="0405E000" w:rsidR="00EE1ED4" w:rsidRDefault="00DE121A">
      <w:pPr>
        <w:rPr>
          <w:ins w:id="58" w:author="Ray Perrault" w:date="2013-09-22T08:59:00Z"/>
        </w:rPr>
      </w:pPr>
      <w:r>
        <w:t xml:space="preserve">That his wife’s name is Priscilla, daughter of Richard Compton, and that she had a sister Jenny </w:t>
      </w:r>
      <w:r w:rsidR="0026667E">
        <w:t>(married Ferrol</w:t>
      </w:r>
      <w:ins w:id="59" w:author="Ray Perrault" w:date="2013-10-02T18:34:00Z">
        <w:r w:rsidR="00FD28BE">
          <w:t xml:space="preserve">, possibly the Sarah Compton who married William </w:t>
        </w:r>
        <w:proofErr w:type="spellStart"/>
        <w:r w:rsidR="00FD28BE">
          <w:t>Ferril</w:t>
        </w:r>
        <w:proofErr w:type="spellEnd"/>
        <w:r w:rsidR="00FD28BE">
          <w:t xml:space="preserve"> in Monmouth </w:t>
        </w:r>
      </w:ins>
      <w:ins w:id="60" w:author="Ray Perrault" w:date="2013-10-02T18:35:00Z">
        <w:r w:rsidR="00FD28BE">
          <w:t>12 Aug 1780</w:t>
        </w:r>
      </w:ins>
      <w:r w:rsidR="0026667E">
        <w:t xml:space="preserve">) </w:t>
      </w:r>
      <w:r>
        <w:t>are confirmed in two documents from New Jersey dated 17 November 1799</w:t>
      </w:r>
      <w:r>
        <w:rPr>
          <w:rStyle w:val="EndnoteReference"/>
        </w:rPr>
        <w:endnoteReference w:id="16"/>
      </w:r>
      <w:r>
        <w:t>.</w:t>
      </w:r>
    </w:p>
    <w:p w14:paraId="67A8BD87" w14:textId="77777777" w:rsidR="00FC3EE7" w:rsidRDefault="00FC3EE7">
      <w:pPr>
        <w:rPr>
          <w:ins w:id="61" w:author="Ray Perrault" w:date="2013-09-22T08:59:00Z"/>
        </w:rPr>
      </w:pPr>
    </w:p>
    <w:p w14:paraId="4F7BDE2D" w14:textId="418CDEE5" w:rsidR="00FC3EE7" w:rsidRDefault="00065756">
      <w:ins w:id="62" w:author="Ray Perrault" w:date="2013-09-22T09:01:00Z">
        <w:r>
          <w:t>BMD</w:t>
        </w:r>
      </w:ins>
      <w:ins w:id="63" w:author="Ray Perrault" w:date="2013-09-22T09:00:00Z">
        <w:r>
          <w:t xml:space="preserve"> records in New Jersey </w:t>
        </w:r>
      </w:ins>
      <w:ins w:id="64" w:author="Ray Perrault" w:date="2013-09-22T09:03:00Z">
        <w:r>
          <w:t>in collections starting in the 1660s from</w:t>
        </w:r>
      </w:ins>
      <w:ins w:id="65" w:author="Ray Perrault" w:date="2013-09-22T09:00:00Z">
        <w:r>
          <w:t xml:space="preserve"> either ancestry.com or familysearch.com shed </w:t>
        </w:r>
      </w:ins>
      <w:ins w:id="66" w:author="Ray Perrault" w:date="2013-09-22T09:01:00Z">
        <w:r>
          <w:t xml:space="preserve">no light on this matter.  </w:t>
        </w:r>
      </w:ins>
      <w:ins w:id="67" w:author="Ray Perrault" w:date="2013-09-22T09:02:00Z">
        <w:r>
          <w:t>There are no Hingston births or marriages before 1890</w:t>
        </w:r>
      </w:ins>
      <w:ins w:id="68" w:author="Ray Perrault" w:date="2013-09-22T09:03:00Z">
        <w:r>
          <w:t xml:space="preserve">.  Looking at </w:t>
        </w:r>
      </w:ins>
      <w:ins w:id="69" w:author="Ray Perrault" w:date="2013-10-02T18:36:00Z">
        <w:r w:rsidR="00FD28BE">
          <w:t xml:space="preserve">the </w:t>
        </w:r>
      </w:ins>
      <w:proofErr w:type="spellStart"/>
      <w:ins w:id="70" w:author="Ray Perrault" w:date="2013-09-22T09:03:00Z">
        <w:r>
          <w:t>Comptons</w:t>
        </w:r>
        <w:proofErr w:type="spellEnd"/>
        <w:r>
          <w:t xml:space="preserve">, a family established much earlier in New Jersey, </w:t>
        </w:r>
      </w:ins>
      <w:ins w:id="71" w:author="Ray Perrault" w:date="2013-09-22T09:04:00Z">
        <w:r>
          <w:t xml:space="preserve">shows </w:t>
        </w:r>
      </w:ins>
      <w:ins w:id="72" w:author="Ray Perrault" w:date="2013-09-22T09:07:00Z">
        <w:r w:rsidR="00DE4C62">
          <w:t>several</w:t>
        </w:r>
      </w:ins>
      <w:ins w:id="73" w:author="Ray Perrault" w:date="2013-09-22T09:04:00Z">
        <w:r>
          <w:t xml:space="preserve"> marriages before 1764, but then none till 1775, and none between 1781 and 1797.  </w:t>
        </w:r>
      </w:ins>
      <w:ins w:id="74" w:author="Ray Perrault" w:date="2013-09-22T09:06:00Z">
        <w:r>
          <w:t>This is a period that has interest</w:t>
        </w:r>
      </w:ins>
      <w:ins w:id="75" w:author="Ray Perrault" w:date="2013-10-02T18:36:00Z">
        <w:r w:rsidR="00FD28BE">
          <w:t>ed</w:t>
        </w:r>
      </w:ins>
      <w:ins w:id="76" w:author="Ray Perrault" w:date="2013-09-22T09:06:00Z">
        <w:r>
          <w:t xml:space="preserve"> genealogists for a long time, and it is pretty clear that </w:t>
        </w:r>
      </w:ins>
      <w:ins w:id="77" w:author="Ray Perrault" w:date="2013-09-22T09:07:00Z">
        <w:r w:rsidR="00DE4C62">
          <w:t>many records no longer exist</w:t>
        </w:r>
      </w:ins>
      <w:ins w:id="78" w:author="Ray Perrault" w:date="2013-09-22T09:06:00Z">
        <w:r>
          <w:t>.</w:t>
        </w:r>
      </w:ins>
    </w:p>
    <w:p w14:paraId="3D3409A2" w14:textId="77777777" w:rsidR="009612C6" w:rsidRDefault="009612C6"/>
    <w:p w14:paraId="106263E6" w14:textId="088B9763" w:rsidR="009612C6" w:rsidRDefault="00F30E6A">
      <w:r>
        <w:t xml:space="preserve">Burgoyne shows Benezer and Priscilla having seven children.  Could SJH be one of four unnamed ones born in New Jersey? </w:t>
      </w:r>
      <w:r w:rsidR="009612C6">
        <w:t xml:space="preserve">Working backwards, the following </w:t>
      </w:r>
      <w:r w:rsidR="004162B1">
        <w:t xml:space="preserve">four </w:t>
      </w:r>
      <w:proofErr w:type="gramStart"/>
      <w:r w:rsidR="0026667E">
        <w:t>can definitively be shown</w:t>
      </w:r>
      <w:r w:rsidR="009612C6">
        <w:t xml:space="preserve"> to have been born</w:t>
      </w:r>
      <w:proofErr w:type="gramEnd"/>
      <w:r w:rsidR="009612C6">
        <w:t xml:space="preserve"> in Ireland:</w:t>
      </w:r>
    </w:p>
    <w:p w14:paraId="3FAA192F" w14:textId="209F0F22" w:rsidR="009612C6" w:rsidRDefault="009612C6" w:rsidP="009612C6"/>
    <w:p w14:paraId="7A28CF00" w14:textId="5F196AB2" w:rsidR="008A5D5B" w:rsidRDefault="008A5D5B" w:rsidP="008A5D5B">
      <w:pPr>
        <w:pStyle w:val="ListParagraph"/>
        <w:numPr>
          <w:ilvl w:val="0"/>
          <w:numId w:val="10"/>
        </w:numPr>
      </w:pPr>
      <w:r>
        <w:t>56. Spencer Compton bap 4 April 1781 at Mallow, Cork</w:t>
      </w:r>
      <w:r>
        <w:rPr>
          <w:rStyle w:val="EndnoteReference"/>
        </w:rPr>
        <w:endnoteReference w:id="17"/>
      </w:r>
      <w:r>
        <w:t xml:space="preserve">, m. about 1825 in Cork Ann Hayes (b </w:t>
      </w:r>
      <w:proofErr w:type="spellStart"/>
      <w:r>
        <w:t>ca</w:t>
      </w:r>
      <w:proofErr w:type="spellEnd"/>
      <w:r>
        <w:t xml:space="preserve"> 1805) and d </w:t>
      </w:r>
      <w:proofErr w:type="spellStart"/>
      <w:r>
        <w:t>ca</w:t>
      </w:r>
      <w:proofErr w:type="spellEnd"/>
      <w:r>
        <w:t xml:space="preserve"> 1839, leaving three children.  </w:t>
      </w:r>
      <w:r w:rsidR="006B1A6B">
        <w:t>His</w:t>
      </w:r>
      <w:r w:rsidR="00EB4908">
        <w:t xml:space="preserve"> birth was recorded under the</w:t>
      </w:r>
      <w:r>
        <w:t xml:space="preserve"> name Kingston, son of Benezer Murdock </w:t>
      </w:r>
      <w:r w:rsidR="00595200">
        <w:t xml:space="preserve">Kingston </w:t>
      </w:r>
      <w:r>
        <w:t>and Priscilla. Given that Benezer and Priscilla arrived in Ireland in Oct 1780, Spencer must have been conceived before they left.</w:t>
      </w:r>
      <w:r w:rsidR="004162B1">
        <w:t xml:space="preserve">  Burgoyne, following RGH, says he was born in Bandon </w:t>
      </w:r>
      <w:proofErr w:type="spellStart"/>
      <w:r w:rsidR="004162B1">
        <w:t>ca</w:t>
      </w:r>
      <w:proofErr w:type="spellEnd"/>
      <w:r w:rsidR="004162B1">
        <w:t xml:space="preserve"> 1774.  The place may be right, but not the date.</w:t>
      </w:r>
    </w:p>
    <w:p w14:paraId="7B94F364" w14:textId="236E3A86" w:rsidR="009612C6" w:rsidRDefault="009612C6" w:rsidP="00A42654">
      <w:pPr>
        <w:pStyle w:val="ListParagraph"/>
        <w:numPr>
          <w:ilvl w:val="0"/>
          <w:numId w:val="10"/>
        </w:numPr>
      </w:pPr>
      <w:proofErr w:type="gramStart"/>
      <w:r>
        <w:t xml:space="preserve">William Hales (b. 30 Jan 1785, </w:t>
      </w:r>
      <w:proofErr w:type="spellStart"/>
      <w:r>
        <w:t>Kilshannig</w:t>
      </w:r>
      <w:proofErr w:type="spellEnd"/>
      <w:r w:rsidR="0069206C">
        <w:rPr>
          <w:rStyle w:val="EndnoteReference"/>
        </w:rPr>
        <w:endnoteReference w:id="18"/>
      </w:r>
      <w:r>
        <w:t>), who served in the Royal Navy and died on duty</w:t>
      </w:r>
      <w:r w:rsidR="00040228">
        <w:t xml:space="preserve"> in the West Indies, unmarried</w:t>
      </w:r>
      <w:proofErr w:type="gramEnd"/>
      <w:r w:rsidR="00A42654">
        <w:rPr>
          <w:rStyle w:val="EndnoteReference"/>
        </w:rPr>
        <w:endnoteReference w:id="19"/>
      </w:r>
      <w:r w:rsidR="00F30E6A">
        <w:t xml:space="preserve">.  </w:t>
      </w:r>
    </w:p>
    <w:p w14:paraId="1C4A42EF" w14:textId="126E253D" w:rsidR="009612C6" w:rsidRPr="00C80EFE" w:rsidRDefault="009612C6" w:rsidP="009612C6">
      <w:pPr>
        <w:pStyle w:val="ListParagraph"/>
        <w:numPr>
          <w:ilvl w:val="0"/>
          <w:numId w:val="10"/>
        </w:numPr>
        <w:rPr>
          <w:rFonts w:ascii="Times" w:eastAsia="Times New Roman" w:hAnsi="Times" w:cs="Times New Roman"/>
          <w:sz w:val="20"/>
          <w:lang w:eastAsia="en-US"/>
        </w:rPr>
      </w:pPr>
      <w:r>
        <w:t xml:space="preserve">Catherine Isabella (b. </w:t>
      </w:r>
      <w:r w:rsidRPr="009612C6">
        <w:rPr>
          <w:rFonts w:ascii="Times" w:eastAsia="Times New Roman" w:hAnsi="Times" w:cs="Times New Roman"/>
          <w:color w:val="000000"/>
          <w:sz w:val="27"/>
          <w:szCs w:val="27"/>
          <w:lang w:eastAsia="en-US"/>
        </w:rPr>
        <w:t>28 May 1787</w:t>
      </w:r>
      <w:r>
        <w:t xml:space="preserve">, </w:t>
      </w:r>
      <w:proofErr w:type="spellStart"/>
      <w:r>
        <w:t>Kilshannig</w:t>
      </w:r>
      <w:proofErr w:type="spellEnd"/>
      <w:r w:rsidR="00640019">
        <w:rPr>
          <w:rStyle w:val="EndnoteReference"/>
        </w:rPr>
        <w:endnoteReference w:id="20"/>
      </w:r>
      <w:r>
        <w:t xml:space="preserve">), m 4 Aug 1818 in Cork Anthony </w:t>
      </w:r>
      <w:proofErr w:type="spellStart"/>
      <w:r>
        <w:t>Welstead</w:t>
      </w:r>
      <w:proofErr w:type="spellEnd"/>
      <w:r w:rsidR="00040228">
        <w:t xml:space="preserve">.  Benezer is said at her marriage to be Surveyor of Excise at </w:t>
      </w:r>
      <w:proofErr w:type="spellStart"/>
      <w:r w:rsidR="00040228">
        <w:t>Glanadore</w:t>
      </w:r>
      <w:proofErr w:type="spellEnd"/>
      <w:r w:rsidR="00040228">
        <w:t>, Cork, on the coast SW of Cork City</w:t>
      </w:r>
      <w:r w:rsidR="00DB50FC">
        <w:rPr>
          <w:rStyle w:val="EndnoteReference"/>
        </w:rPr>
        <w:endnoteReference w:id="21"/>
      </w:r>
      <w:r w:rsidR="00040228">
        <w:t>.</w:t>
      </w:r>
    </w:p>
    <w:p w14:paraId="41BD9978" w14:textId="4E3478BD" w:rsidR="00C80EFE" w:rsidRDefault="00C80EFE" w:rsidP="00C80EFE">
      <w:pPr>
        <w:pStyle w:val="ListParagraph"/>
        <w:numPr>
          <w:ilvl w:val="0"/>
          <w:numId w:val="10"/>
        </w:numPr>
      </w:pPr>
      <w:r>
        <w:t>Clayton Love Hingston married at Bandon, Cork on 20 May 1817</w:t>
      </w:r>
      <w:r>
        <w:rPr>
          <w:rStyle w:val="EndnoteReference"/>
        </w:rPr>
        <w:endnoteReference w:id="22"/>
      </w:r>
      <w:r>
        <w:t xml:space="preserve"> his c</w:t>
      </w:r>
      <w:r w:rsidR="0049326A">
        <w:t xml:space="preserve">ousin Mary Ann Bernard Hingston.  </w:t>
      </w:r>
      <w:r>
        <w:t>Irish Civil Registration records show him dying at Bandon in 1871 at age 82</w:t>
      </w:r>
      <w:r>
        <w:rPr>
          <w:rStyle w:val="EndnoteReference"/>
        </w:rPr>
        <w:endnoteReference w:id="23"/>
      </w:r>
      <w:r>
        <w:t xml:space="preserve">.  This would have him born </w:t>
      </w:r>
      <w:proofErr w:type="spellStart"/>
      <w:r>
        <w:t>ca</w:t>
      </w:r>
      <w:proofErr w:type="spellEnd"/>
      <w:r>
        <w:t xml:space="preserve"> 1789, </w:t>
      </w:r>
      <w:r w:rsidR="0049326A">
        <w:t>al</w:t>
      </w:r>
      <w:r>
        <w:t xml:space="preserve">most </w:t>
      </w:r>
      <w:r w:rsidR="0049326A">
        <w:t>certainly</w:t>
      </w:r>
      <w:r>
        <w:t xml:space="preserve"> in Ireland. </w:t>
      </w:r>
    </w:p>
    <w:p w14:paraId="589BD3A8" w14:textId="77777777" w:rsidR="00AF115B" w:rsidRDefault="00AF115B" w:rsidP="00AF115B">
      <w:pPr>
        <w:rPr>
          <w:rFonts w:ascii="Times" w:eastAsia="Times New Roman" w:hAnsi="Times" w:cs="Times New Roman"/>
          <w:sz w:val="20"/>
          <w:lang w:eastAsia="en-US"/>
        </w:rPr>
      </w:pPr>
    </w:p>
    <w:p w14:paraId="37B27485" w14:textId="79181677" w:rsidR="00A43565" w:rsidRPr="00A43565" w:rsidRDefault="00A43565" w:rsidP="00AF115B">
      <w:pPr>
        <w:rPr>
          <w:rFonts w:eastAsia="Times New Roman" w:cs="Times New Roman"/>
          <w:lang w:eastAsia="en-US"/>
        </w:rPr>
      </w:pPr>
      <w:del w:id="83" w:author="Ray Perrault" w:date="2013-09-30T19:42:00Z">
        <w:r w:rsidRPr="00A43565" w:rsidDel="001C79EA">
          <w:rPr>
            <w:rFonts w:eastAsia="Times New Roman" w:cs="Times New Roman"/>
            <w:lang w:eastAsia="en-US"/>
          </w:rPr>
          <w:delText>Not enough is known a</w:delText>
        </w:r>
      </w:del>
      <w:ins w:id="84" w:author="Ray Perrault" w:date="2013-09-30T19:42:00Z">
        <w:r w:rsidR="001C79EA">
          <w:rPr>
            <w:rFonts w:eastAsia="Times New Roman" w:cs="Times New Roman"/>
            <w:lang w:eastAsia="en-US"/>
          </w:rPr>
          <w:t>A</w:t>
        </w:r>
      </w:ins>
      <w:r w:rsidRPr="00A43565">
        <w:rPr>
          <w:rFonts w:eastAsia="Times New Roman" w:cs="Times New Roman"/>
          <w:lang w:eastAsia="en-US"/>
        </w:rPr>
        <w:t xml:space="preserve">bout </w:t>
      </w:r>
      <w:ins w:id="85" w:author="Ray Perrault" w:date="2013-09-30T19:42:00Z">
        <w:r w:rsidR="001C79EA">
          <w:rPr>
            <w:rFonts w:eastAsia="Times New Roman" w:cs="Times New Roman"/>
            <w:lang w:eastAsia="en-US"/>
          </w:rPr>
          <w:t xml:space="preserve">two of </w:t>
        </w:r>
      </w:ins>
      <w:r w:rsidRPr="00A43565">
        <w:rPr>
          <w:rFonts w:eastAsia="Times New Roman" w:cs="Times New Roman"/>
          <w:lang w:eastAsia="en-US"/>
        </w:rPr>
        <w:t xml:space="preserve">the other </w:t>
      </w:r>
      <w:r w:rsidR="008A5D5B">
        <w:rPr>
          <w:rFonts w:eastAsia="Times New Roman" w:cs="Times New Roman"/>
          <w:lang w:eastAsia="en-US"/>
        </w:rPr>
        <w:t>three</w:t>
      </w:r>
      <w:r w:rsidRPr="00A43565">
        <w:rPr>
          <w:rFonts w:eastAsia="Times New Roman" w:cs="Times New Roman"/>
          <w:lang w:eastAsia="en-US"/>
        </w:rPr>
        <w:t xml:space="preserve"> children</w:t>
      </w:r>
      <w:ins w:id="86" w:author="Ray Perrault" w:date="2013-10-02T18:38:00Z">
        <w:r w:rsidR="00FD28BE">
          <w:rPr>
            <w:rFonts w:eastAsia="Times New Roman" w:cs="Times New Roman"/>
            <w:lang w:eastAsia="en-US"/>
          </w:rPr>
          <w:t xml:space="preserve">, </w:t>
        </w:r>
      </w:ins>
      <w:del w:id="87" w:author="Ray Perrault" w:date="2013-10-02T18:38:00Z">
        <w:r w:rsidRPr="00A43565" w:rsidDel="00FD28BE">
          <w:rPr>
            <w:rFonts w:eastAsia="Times New Roman" w:cs="Times New Roman"/>
            <w:lang w:eastAsia="en-US"/>
          </w:rPr>
          <w:delText xml:space="preserve"> (assuming one includes SJH)</w:delText>
        </w:r>
      </w:del>
      <w:ins w:id="88" w:author="Ray Perrault" w:date="2013-09-30T19:42:00Z">
        <w:r w:rsidR="001C79EA">
          <w:rPr>
            <w:rFonts w:eastAsia="Times New Roman" w:cs="Times New Roman"/>
            <w:lang w:eastAsia="en-US"/>
          </w:rPr>
          <w:t>not enough is known</w:t>
        </w:r>
      </w:ins>
      <w:r w:rsidRPr="00A43565">
        <w:rPr>
          <w:rFonts w:eastAsia="Times New Roman" w:cs="Times New Roman"/>
          <w:lang w:eastAsia="en-US"/>
        </w:rPr>
        <w:t xml:space="preserve"> to determine where they were born</w:t>
      </w:r>
      <w:ins w:id="89" w:author="Ray Perrault" w:date="2013-10-02T18:09:00Z">
        <w:r w:rsidR="00E90A70">
          <w:rPr>
            <w:rFonts w:eastAsia="Times New Roman" w:cs="Times New Roman"/>
            <w:lang w:eastAsia="en-US"/>
          </w:rPr>
          <w:t>, but they could have been born in New Jersey</w:t>
        </w:r>
      </w:ins>
      <w:r w:rsidRPr="00A43565">
        <w:rPr>
          <w:rFonts w:eastAsia="Times New Roman" w:cs="Times New Roman"/>
          <w:lang w:eastAsia="en-US"/>
        </w:rPr>
        <w:t>.</w:t>
      </w:r>
      <w:r w:rsidR="00195F06">
        <w:rPr>
          <w:rFonts w:eastAsia="Times New Roman" w:cs="Times New Roman"/>
          <w:lang w:eastAsia="en-US"/>
        </w:rPr>
        <w:t xml:space="preserve">  Irish Civil Registration records start in 1845 and contain no events concerning </w:t>
      </w:r>
      <w:del w:id="90" w:author="Ray Perrault" w:date="2013-10-02T18:10:00Z">
        <w:r w:rsidR="00195F06" w:rsidDel="00E90A70">
          <w:rPr>
            <w:rFonts w:eastAsia="Times New Roman" w:cs="Times New Roman"/>
            <w:lang w:eastAsia="en-US"/>
          </w:rPr>
          <w:delText xml:space="preserve">any </w:delText>
        </w:r>
      </w:del>
      <w:ins w:id="91" w:author="Ray Perrault" w:date="2013-10-02T18:10:00Z">
        <w:r w:rsidR="00E90A70">
          <w:rPr>
            <w:rFonts w:eastAsia="Times New Roman" w:cs="Times New Roman"/>
            <w:lang w:eastAsia="en-US"/>
          </w:rPr>
          <w:t xml:space="preserve">either </w:t>
        </w:r>
      </w:ins>
      <w:r w:rsidR="00195F06">
        <w:rPr>
          <w:rFonts w:eastAsia="Times New Roman" w:cs="Times New Roman"/>
          <w:lang w:eastAsia="en-US"/>
        </w:rPr>
        <w:t>of them.</w:t>
      </w:r>
    </w:p>
    <w:p w14:paraId="542CD2D4" w14:textId="77777777" w:rsidR="00A43565" w:rsidRPr="00AF115B" w:rsidRDefault="00A43565" w:rsidP="00AF115B">
      <w:pPr>
        <w:rPr>
          <w:rFonts w:ascii="Times" w:eastAsia="Times New Roman" w:hAnsi="Times" w:cs="Times New Roman"/>
          <w:sz w:val="20"/>
          <w:lang w:eastAsia="en-US"/>
        </w:rPr>
      </w:pPr>
    </w:p>
    <w:p w14:paraId="73E440F4" w14:textId="77777777" w:rsidR="00C54E9F" w:rsidRDefault="00C54E9F" w:rsidP="00C54E9F">
      <w:pPr>
        <w:pStyle w:val="ListParagraph"/>
        <w:numPr>
          <w:ilvl w:val="0"/>
          <w:numId w:val="12"/>
        </w:numPr>
      </w:pPr>
      <w:r>
        <w:t>John m. 1808 Judith Ann Limerick</w:t>
      </w:r>
      <w:r>
        <w:rPr>
          <w:rStyle w:val="EndnoteReference"/>
        </w:rPr>
        <w:endnoteReference w:id="24"/>
      </w:r>
      <w:r>
        <w:t>, sister of Co</w:t>
      </w:r>
      <w:r w:rsidRPr="00F052F7">
        <w:t xml:space="preserve">l. Wm. Limerick, of Union Hall, </w:t>
      </w:r>
      <w:proofErr w:type="spellStart"/>
      <w:r w:rsidRPr="00F052F7">
        <w:t>Myross</w:t>
      </w:r>
      <w:proofErr w:type="spellEnd"/>
      <w:r w:rsidRPr="00F052F7">
        <w:t xml:space="preserve"> Parish, Co. Cork.  Died </w:t>
      </w:r>
      <w:proofErr w:type="spellStart"/>
      <w:r>
        <w:t>ca</w:t>
      </w:r>
      <w:proofErr w:type="spellEnd"/>
      <w:r>
        <w:t xml:space="preserve"> 1824 </w:t>
      </w:r>
      <w:r w:rsidRPr="00F052F7">
        <w:t>without issue</w:t>
      </w:r>
      <w:r>
        <w:t xml:space="preserve">.  </w:t>
      </w:r>
    </w:p>
    <w:p w14:paraId="5013AEAB" w14:textId="0E65BD03" w:rsidR="00F052F7" w:rsidDel="001C79EA" w:rsidRDefault="00B17AEF" w:rsidP="00F052F7">
      <w:pPr>
        <w:pStyle w:val="ListParagraph"/>
        <w:numPr>
          <w:ilvl w:val="0"/>
          <w:numId w:val="11"/>
        </w:numPr>
        <w:rPr>
          <w:del w:id="92" w:author="Ray Perrault" w:date="2013-09-30T19:43:00Z"/>
        </w:rPr>
      </w:pPr>
      <w:del w:id="93" w:author="Ray Perrault" w:date="2013-09-30T19:43:00Z">
        <w:r w:rsidDel="001C79EA">
          <w:delText xml:space="preserve">50. </w:delText>
        </w:r>
        <w:r w:rsidR="00F052F7" w:rsidDel="001C79EA">
          <w:delText xml:space="preserve">Lt Col. James, </w:delText>
        </w:r>
        <w:r w:rsidR="00C54E9F" w:rsidDel="001C79EA">
          <w:delText xml:space="preserve">was an ensign in 1805, served in the </w:delText>
        </w:r>
        <w:r w:rsidR="00BB5050" w:rsidDel="001C79EA">
          <w:delText>Peninsula War</w:delText>
        </w:r>
        <w:r w:rsidR="00C54E9F" w:rsidDel="001C79EA">
          <w:delText xml:space="preserve">, </w:delText>
        </w:r>
        <w:r w:rsidR="00BB5050" w:rsidDel="001C79EA">
          <w:delText xml:space="preserve">was </w:delText>
        </w:r>
        <w:r w:rsidR="00F052F7" w:rsidRPr="00F052F7" w:rsidDel="001C79EA">
          <w:delText xml:space="preserve">appointed Commandant, Royal African Corps </w:delText>
        </w:r>
        <w:r w:rsidR="00C54E9F" w:rsidDel="001C79EA">
          <w:delText xml:space="preserve">in 1828 </w:delText>
        </w:r>
        <w:r w:rsidR="00F052F7" w:rsidRPr="00F052F7" w:rsidDel="001C79EA">
          <w:delText>and Lt. Gov. of Cape Coas</w:delText>
        </w:r>
        <w:r w:rsidR="00A22322" w:rsidDel="001C79EA">
          <w:delText xml:space="preserve">t Castle, Ghana. </w:delText>
        </w:r>
        <w:r w:rsidR="00C54E9F" w:rsidDel="001C79EA">
          <w:delText>He died on Nov 26 1837 in Camden-town</w:delText>
        </w:r>
        <w:r w:rsidR="00C54E9F" w:rsidDel="001C79EA">
          <w:rPr>
            <w:rStyle w:val="EndnoteReference"/>
          </w:rPr>
          <w:endnoteReference w:id="25"/>
        </w:r>
        <w:r w:rsidR="00C54E9F" w:rsidDel="001C79EA">
          <w:delText>.</w:delText>
        </w:r>
        <w:r w:rsidR="001266D6" w:rsidRPr="001266D6" w:rsidDel="001C79EA">
          <w:delText xml:space="preserve"> </w:delText>
        </w:r>
      </w:del>
      <w:del w:id="96" w:author="Ray Perrault" w:date="2013-09-30T19:39:00Z">
        <w:r w:rsidR="001266D6" w:rsidDel="001C79EA">
          <w:delText xml:space="preserve">He is shown as b ca 1779.  </w:delText>
        </w:r>
      </w:del>
    </w:p>
    <w:p w14:paraId="222F6CD4" w14:textId="67CB17DD" w:rsidR="00C54E9F" w:rsidRDefault="00C54E9F" w:rsidP="00C54E9F">
      <w:pPr>
        <w:pStyle w:val="ListParagraph"/>
        <w:numPr>
          <w:ilvl w:val="0"/>
          <w:numId w:val="11"/>
        </w:numPr>
      </w:pPr>
      <w:r>
        <w:t xml:space="preserve">Samuel James Hingston, b </w:t>
      </w:r>
      <w:proofErr w:type="spellStart"/>
      <w:r>
        <w:t>ca</w:t>
      </w:r>
      <w:proofErr w:type="spellEnd"/>
      <w:r>
        <w:t xml:space="preserve"> 1775, d 1830.  </w:t>
      </w:r>
    </w:p>
    <w:p w14:paraId="74134448" w14:textId="77777777" w:rsidR="00C54E9F" w:rsidRDefault="00C54E9F" w:rsidP="00C54E9F">
      <w:pPr>
        <w:pStyle w:val="ListParagraph"/>
      </w:pPr>
    </w:p>
    <w:p w14:paraId="67331E3A" w14:textId="6342A7F1" w:rsidR="001C79EA" w:rsidRDefault="001266D6">
      <w:pPr>
        <w:rPr>
          <w:ins w:id="97" w:author="Ray Perrault" w:date="2013-10-02T18:15:00Z"/>
        </w:rPr>
        <w:pPrChange w:id="98" w:author="Ray Perrault" w:date="2013-09-30T19:48:00Z">
          <w:pPr>
            <w:pStyle w:val="ListParagraph"/>
            <w:numPr>
              <w:numId w:val="11"/>
            </w:numPr>
            <w:ind w:hanging="360"/>
          </w:pPr>
        </w:pPrChange>
      </w:pPr>
      <w:del w:id="99" w:author="Ray Perrault" w:date="2013-09-30T19:43:00Z">
        <w:r w:rsidDel="001C79EA">
          <w:delText xml:space="preserve">It </w:delText>
        </w:r>
      </w:del>
      <w:ins w:id="100" w:author="Ray Perrault" w:date="2013-09-30T19:43:00Z">
        <w:r w:rsidR="001C79EA">
          <w:t>The remaining known child,</w:t>
        </w:r>
      </w:ins>
      <w:ins w:id="101" w:author="Ray Perrault" w:date="2013-09-30T19:44:00Z">
        <w:r w:rsidR="001C79EA">
          <w:t xml:space="preserve"> 50</w:t>
        </w:r>
      </w:ins>
      <w:ins w:id="102" w:author="Ray Perrault" w:date="2013-09-30T19:43:00Z">
        <w:r w:rsidR="001C79EA">
          <w:t xml:space="preserve"> Lt Col James Hingston, is more </w:t>
        </w:r>
      </w:ins>
      <w:ins w:id="103" w:author="Ray Perrault" w:date="2013-09-30T22:53:00Z">
        <w:r w:rsidR="00E3683F">
          <w:t>puzzling</w:t>
        </w:r>
      </w:ins>
      <w:ins w:id="104" w:author="Ray Perrault" w:date="2013-09-30T19:43:00Z">
        <w:r w:rsidR="001C79EA">
          <w:t xml:space="preserve">.  </w:t>
        </w:r>
      </w:ins>
      <w:ins w:id="105" w:author="Ray Perrault" w:date="2013-10-02T18:39:00Z">
        <w:r w:rsidR="00FD28BE">
          <w:t>According to Burke’s, h</w:t>
        </w:r>
      </w:ins>
      <w:ins w:id="106" w:author="Ray Perrault" w:date="2013-09-30T19:44:00Z">
        <w:r w:rsidR="001C79EA">
          <w:t xml:space="preserve">e was an ensign in 1805, served in the Peninsula War, was </w:t>
        </w:r>
        <w:r w:rsidR="001C79EA" w:rsidRPr="00F052F7">
          <w:t xml:space="preserve">appointed Commandant, Royal African Corps </w:t>
        </w:r>
        <w:r w:rsidR="001C79EA">
          <w:t xml:space="preserve">in 1828 </w:t>
        </w:r>
        <w:r w:rsidR="001C79EA" w:rsidRPr="00F052F7">
          <w:t>and Lt. Gov. of Cape Coas</w:t>
        </w:r>
        <w:r w:rsidR="001C79EA">
          <w:t xml:space="preserve">t Castle, Ghana. He died on Nov 26 1837 in </w:t>
        </w:r>
      </w:ins>
      <w:ins w:id="107" w:author="Ray Perrault" w:date="2013-09-30T19:47:00Z">
        <w:r w:rsidR="004723B7">
          <w:t>Kentish</w:t>
        </w:r>
      </w:ins>
      <w:ins w:id="108" w:author="Ray Perrault" w:date="2013-09-30T19:44:00Z">
        <w:r w:rsidR="001C79EA">
          <w:t>-town</w:t>
        </w:r>
      </w:ins>
      <w:ins w:id="109" w:author="Ray Perrault" w:date="2013-09-30T19:47:00Z">
        <w:r w:rsidR="004723B7">
          <w:t xml:space="preserve">, and his son, Clayton, declared him to be 49, which would make him born </w:t>
        </w:r>
        <w:proofErr w:type="spellStart"/>
        <w:r w:rsidR="004723B7">
          <w:t>ca</w:t>
        </w:r>
        <w:proofErr w:type="spellEnd"/>
        <w:r w:rsidR="004723B7">
          <w:t xml:space="preserve"> 1789</w:t>
        </w:r>
      </w:ins>
      <w:ins w:id="110" w:author="Ray Perrault" w:date="2013-09-30T19:44:00Z">
        <w:r w:rsidR="001C79EA">
          <w:rPr>
            <w:rStyle w:val="EndnoteReference"/>
          </w:rPr>
          <w:endnoteReference w:id="26"/>
        </w:r>
        <w:r w:rsidR="001C79EA">
          <w:t>.</w:t>
        </w:r>
      </w:ins>
      <w:ins w:id="114" w:author="Ray Perrault" w:date="2013-09-30T19:48:00Z">
        <w:r w:rsidR="004723B7">
          <w:t xml:space="preserve">  </w:t>
        </w:r>
      </w:ins>
      <w:ins w:id="115" w:author="Ray Perrault" w:date="2013-09-30T19:44:00Z">
        <w:r w:rsidR="001C79EA" w:rsidRPr="001266D6">
          <w:t xml:space="preserve"> </w:t>
        </w:r>
      </w:ins>
      <w:ins w:id="116" w:author="Ray Perrault" w:date="2013-09-30T19:49:00Z">
        <w:r w:rsidR="004723B7">
          <w:t>It would also make him an ensign at 16</w:t>
        </w:r>
      </w:ins>
      <w:ins w:id="117" w:author="Ray Perrault" w:date="2013-09-30T19:50:00Z">
        <w:r w:rsidR="004723B7">
          <w:t xml:space="preserve">, which, although possible, is not likely.  </w:t>
        </w:r>
      </w:ins>
    </w:p>
    <w:p w14:paraId="0D772F91" w14:textId="77777777" w:rsidR="00551483" w:rsidRDefault="00551483">
      <w:pPr>
        <w:rPr>
          <w:ins w:id="118" w:author="Ray Perrault" w:date="2013-10-02T18:15:00Z"/>
        </w:rPr>
        <w:pPrChange w:id="119" w:author="Ray Perrault" w:date="2013-09-30T19:48:00Z">
          <w:pPr>
            <w:pStyle w:val="ListParagraph"/>
            <w:numPr>
              <w:numId w:val="11"/>
            </w:numPr>
            <w:ind w:hanging="360"/>
          </w:pPr>
        </w:pPrChange>
      </w:pPr>
    </w:p>
    <w:p w14:paraId="4D19AC5E" w14:textId="1957DD4C" w:rsidR="00551483" w:rsidRDefault="00551483" w:rsidP="00551483">
      <w:pPr>
        <w:rPr>
          <w:ins w:id="120" w:author="Ray Perrault" w:date="2013-10-02T18:16:00Z"/>
        </w:rPr>
      </w:pPr>
      <w:ins w:id="121" w:author="Ray Perrault" w:date="2013-10-02T18:15:00Z">
        <w:r>
          <w:t xml:space="preserve">The other oddity about 50 James is that he joined the army as an officer, meaning </w:t>
        </w:r>
      </w:ins>
      <w:ins w:id="122" w:author="Ray Perrault" w:date="2013-10-02T18:16:00Z">
        <w:r>
          <w:t>his family</w:t>
        </w:r>
      </w:ins>
      <w:ins w:id="123" w:author="Ray Perrault" w:date="2013-10-02T18:15:00Z">
        <w:r>
          <w:t xml:space="preserve"> probably had to buy </w:t>
        </w:r>
      </w:ins>
      <w:ins w:id="124" w:author="Ray Perrault" w:date="2013-10-02T18:16:00Z">
        <w:r>
          <w:t xml:space="preserve">him </w:t>
        </w:r>
      </w:ins>
      <w:ins w:id="125" w:author="Ray Perrault" w:date="2013-10-02T18:15:00Z">
        <w:r>
          <w:t>a commission</w:t>
        </w:r>
      </w:ins>
      <w:ins w:id="126" w:author="Ray Perrault" w:date="2013-10-02T18:16:00Z">
        <w:r>
          <w:t xml:space="preserve">.  The alert reader will have noticed that SJH started as an enlisted man, as shown on the birth of his first son born in Quebec, and </w:t>
        </w:r>
      </w:ins>
      <w:ins w:id="127" w:author="Ray Perrault" w:date="2013-10-02T18:17:00Z">
        <w:r>
          <w:t xml:space="preserve">was </w:t>
        </w:r>
      </w:ins>
      <w:ins w:id="128" w:author="Ray Perrault" w:date="2013-10-02T18:16:00Z">
        <w:r>
          <w:t xml:space="preserve">promoted to officer in 1810.  This </w:t>
        </w:r>
      </w:ins>
      <w:ins w:id="129" w:author="Ray Perrault" w:date="2013-10-02T18:17:00Z">
        <w:r>
          <w:t xml:space="preserve">tells me that either he was younger than 50 James, and the family could only afford one commission, or he had a falling out with the family, enlisted, and made his way up the ranks on his own.  </w:t>
        </w:r>
      </w:ins>
      <w:ins w:id="130" w:author="Ray Perrault" w:date="2013-10-02T18:20:00Z">
        <w:r>
          <w:t xml:space="preserve">If James </w:t>
        </w:r>
        <w:proofErr w:type="gramStart"/>
        <w:r>
          <w:t>was</w:t>
        </w:r>
        <w:proofErr w:type="gramEnd"/>
        <w:r>
          <w:t xml:space="preserve"> older, he would have had to have been over 62 at his death</w:t>
        </w:r>
      </w:ins>
      <w:ins w:id="131" w:author="Ray Perrault" w:date="2013-10-02T18:21:00Z">
        <w:r>
          <w:t>, and at least 30 when he enlisted.</w:t>
        </w:r>
      </w:ins>
    </w:p>
    <w:p w14:paraId="701B6D0A" w14:textId="77777777" w:rsidR="001C79EA" w:rsidRDefault="001C79EA">
      <w:pPr>
        <w:rPr>
          <w:ins w:id="132" w:author="Ray Perrault" w:date="2013-09-30T19:43:00Z"/>
        </w:rPr>
      </w:pPr>
    </w:p>
    <w:p w14:paraId="1E140874" w14:textId="2112C841" w:rsidR="001D1A3E" w:rsidRDefault="00D02E76">
      <w:ins w:id="133" w:author="Ray Perrault" w:date="2013-10-02T18:23:00Z">
        <w:r>
          <w:t xml:space="preserve">In any case, at most </w:t>
        </w:r>
      </w:ins>
      <w:del w:id="134" w:author="Ray Perrault" w:date="2013-10-02T18:23:00Z">
        <w:r w:rsidR="001266D6" w:rsidDel="00D02E76">
          <w:delText>is thus consistent with known facts that</w:delText>
        </w:r>
      </w:del>
      <w:r w:rsidR="001266D6">
        <w:t xml:space="preserve"> John, </w:t>
      </w:r>
      <w:del w:id="135" w:author="Ray Perrault" w:date="2013-09-30T21:30:00Z">
        <w:r w:rsidR="008A5D5B" w:rsidDel="00FE3D07">
          <w:delText xml:space="preserve">James, </w:delText>
        </w:r>
      </w:del>
      <w:r w:rsidR="001266D6">
        <w:t>Samuel</w:t>
      </w:r>
      <w:r w:rsidR="008A5D5B">
        <w:t xml:space="preserve">, </w:t>
      </w:r>
      <w:ins w:id="136" w:author="Ray Perrault" w:date="2013-10-02T18:23:00Z">
        <w:r>
          <w:t xml:space="preserve">James </w:t>
        </w:r>
      </w:ins>
      <w:r w:rsidR="008A5D5B">
        <w:t xml:space="preserve">and possibly </w:t>
      </w:r>
      <w:del w:id="137" w:author="Ray Perrault" w:date="2013-09-30T22:55:00Z">
        <w:r w:rsidR="008A5D5B" w:rsidDel="00E3683F">
          <w:delText xml:space="preserve">another unknown </w:delText>
        </w:r>
      </w:del>
      <w:ins w:id="138" w:author="Ray Perrault" w:date="2013-10-02T18:24:00Z">
        <w:r>
          <w:t xml:space="preserve">the yet unborn </w:t>
        </w:r>
      </w:ins>
      <w:del w:id="139" w:author="Ray Perrault" w:date="2013-10-02T18:23:00Z">
        <w:r w:rsidR="008A5D5B" w:rsidDel="00D02E76">
          <w:delText xml:space="preserve">child (unless the unborn </w:delText>
        </w:r>
      </w:del>
      <w:r w:rsidR="008A5D5B">
        <w:t xml:space="preserve">Spencer </w:t>
      </w:r>
      <w:ins w:id="140" w:author="Ray Perrault" w:date="2013-10-02T18:24:00Z">
        <w:r>
          <w:t xml:space="preserve">could be the four children </w:t>
        </w:r>
      </w:ins>
      <w:ins w:id="141" w:author="Ray Perrault" w:date="2013-10-02T18:25:00Z">
        <w:r>
          <w:t>claimed</w:t>
        </w:r>
      </w:ins>
      <w:ins w:id="142" w:author="Ray Perrault" w:date="2013-10-02T18:24:00Z">
        <w:r>
          <w:t xml:space="preserve"> by Benezer in his petition to </w:t>
        </w:r>
      </w:ins>
      <w:del w:id="143" w:author="Ray Perrault" w:date="2013-10-02T18:25:00Z">
        <w:r w:rsidR="008A5D5B" w:rsidDel="00D02E76">
          <w:delText>is the fourth)</w:delText>
        </w:r>
      </w:del>
      <w:del w:id="144" w:author="Ray Perrault" w:date="2013-09-30T21:31:00Z">
        <w:r w:rsidR="008A5D5B" w:rsidDel="00FE3D07">
          <w:delText>,</w:delText>
        </w:r>
      </w:del>
      <w:del w:id="145" w:author="Ray Perrault" w:date="2013-10-02T18:25:00Z">
        <w:r w:rsidR="001266D6" w:rsidDel="00D02E76">
          <w:delText xml:space="preserve"> </w:delText>
        </w:r>
      </w:del>
      <w:del w:id="146" w:author="Ray Perrault" w:date="2013-09-30T21:31:00Z">
        <w:r w:rsidR="001266D6" w:rsidDel="00FE3D07">
          <w:delText>w</w:delText>
        </w:r>
      </w:del>
      <w:del w:id="147" w:author="Ray Perrault" w:date="2013-10-02T18:25:00Z">
        <w:r w:rsidR="001266D6" w:rsidDel="00D02E76">
          <w:delText>oul</w:delText>
        </w:r>
        <w:r w:rsidR="00EB4908" w:rsidDel="00D02E76">
          <w:delText xml:space="preserve">d </w:delText>
        </w:r>
      </w:del>
      <w:r w:rsidR="00EB4908">
        <w:t xml:space="preserve">have been born in New Jersey.  The order is not clear.  John appears to have settled in an estate in Ireland, </w:t>
      </w:r>
      <w:r w:rsidR="00BF59BB">
        <w:t>but it might not have been his father’s as some records indicate that Benezer sold his share before going to New Jersey</w:t>
      </w:r>
      <w:r w:rsidR="00EB4908">
        <w:t xml:space="preserve">.  </w:t>
      </w:r>
      <w:proofErr w:type="gramStart"/>
      <w:r w:rsidR="00EB4908">
        <w:t xml:space="preserve">But if naming conventions were followed, </w:t>
      </w:r>
      <w:r w:rsidR="006855E7">
        <w:t>50.</w:t>
      </w:r>
      <w:proofErr w:type="gramEnd"/>
      <w:r w:rsidR="006855E7">
        <w:t xml:space="preserve"> </w:t>
      </w:r>
      <w:r w:rsidR="00EB4908">
        <w:t xml:space="preserve">James should have come first.  </w:t>
      </w:r>
    </w:p>
    <w:p w14:paraId="7BC8B992" w14:textId="77777777" w:rsidR="00EB4908" w:rsidRDefault="00EB4908"/>
    <w:p w14:paraId="176DB8EC" w14:textId="164EE981" w:rsidR="001266D6" w:rsidDel="00551483" w:rsidRDefault="00EB4908">
      <w:pPr>
        <w:rPr>
          <w:del w:id="148" w:author="Ray Perrault" w:date="2013-10-02T18:16:00Z"/>
        </w:rPr>
      </w:pPr>
      <w:del w:id="149" w:author="Ray Perrault" w:date="2013-10-02T18:16:00Z">
        <w:r w:rsidDel="00551483">
          <w:delText xml:space="preserve">The </w:delText>
        </w:r>
        <w:r w:rsidR="009629EA" w:rsidDel="00551483">
          <w:delText>alert</w:delText>
        </w:r>
        <w:r w:rsidDel="00551483">
          <w:delText xml:space="preserve"> reader will have noticed that although James appears to have started his military career as an officer, normally buying his commission, SJH started as an enlisted man, as </w:delText>
        </w:r>
      </w:del>
      <w:del w:id="150" w:author="Ray Perrault" w:date="2013-09-22T09:11:00Z">
        <w:r w:rsidDel="00D21834">
          <w:delText>it appears</w:delText>
        </w:r>
      </w:del>
      <w:del w:id="151" w:author="Ray Perrault" w:date="2013-10-02T18:16:00Z">
        <w:r w:rsidDel="00551483">
          <w:delText xml:space="preserve"> on the birth of his first son born in Quebec, </w:delText>
        </w:r>
        <w:r w:rsidR="009629EA" w:rsidDel="00551483">
          <w:delText xml:space="preserve">and </w:delText>
        </w:r>
        <w:r w:rsidDel="00551483">
          <w:delText xml:space="preserve">promoted to officer in 1810.  This could indicate he was the youngest of the New Jersey contingent, and that the family </w:delText>
        </w:r>
      </w:del>
      <w:del w:id="152" w:author="Ray Perrault" w:date="2013-09-22T09:11:00Z">
        <w:r w:rsidDel="00D21834">
          <w:delText>could not afford to</w:delText>
        </w:r>
      </w:del>
      <w:del w:id="153" w:author="Ray Perrault" w:date="2013-10-02T18:16:00Z">
        <w:r w:rsidDel="00551483">
          <w:delText xml:space="preserve"> buy him a commission.</w:delText>
        </w:r>
      </w:del>
    </w:p>
    <w:p w14:paraId="39533AF9" w14:textId="7C07D4D7" w:rsidR="004162B1" w:rsidRDefault="004162B1" w:rsidP="004162B1">
      <w:pPr>
        <w:pStyle w:val="Heading1"/>
      </w:pPr>
      <w:r>
        <w:t>The trouble with names</w:t>
      </w:r>
    </w:p>
    <w:p w14:paraId="4B960AC9" w14:textId="68694A61" w:rsidR="001D1A3E" w:rsidRDefault="004162B1">
      <w:r>
        <w:t xml:space="preserve">Other than the lack of </w:t>
      </w:r>
      <w:ins w:id="154" w:author="Ray Perrault" w:date="2015-11-25T18:45:00Z">
        <w:r w:rsidR="00A708C0">
          <w:t xml:space="preserve">a </w:t>
        </w:r>
      </w:ins>
      <w:bookmarkStart w:id="155" w:name="_GoBack"/>
      <w:bookmarkEnd w:id="155"/>
      <w:r>
        <w:t>document directly linking SJH to Benezer and Priscilla, t</w:t>
      </w:r>
      <w:r w:rsidR="001D1A3E">
        <w:t xml:space="preserve">he most troubling </w:t>
      </w:r>
      <w:r>
        <w:t>part of the case to me has always been</w:t>
      </w:r>
      <w:r w:rsidR="001D1A3E">
        <w:t xml:space="preserve"> the lack of alignment with conventional naming patterns.  </w:t>
      </w:r>
      <w:r>
        <w:t xml:space="preserve">8. James </w:t>
      </w:r>
      <w:r w:rsidR="001D1A3E">
        <w:t xml:space="preserve">and Catherine Murdock </w:t>
      </w:r>
      <w:r w:rsidR="008A3974">
        <w:t>quite closely</w:t>
      </w:r>
      <w:r w:rsidR="001D1A3E">
        <w:t xml:space="preserve"> adhered to naming conventions:  Elizabeth</w:t>
      </w:r>
      <w:r w:rsidR="008A3974">
        <w:t xml:space="preserve"> (maternal </w:t>
      </w:r>
      <w:proofErr w:type="spellStart"/>
      <w:r w:rsidR="008A3974">
        <w:t>gm</w:t>
      </w:r>
      <w:proofErr w:type="spellEnd"/>
      <w:r w:rsidR="008A3974">
        <w:t>)</w:t>
      </w:r>
      <w:r w:rsidR="001D1A3E">
        <w:t>, William</w:t>
      </w:r>
      <w:r w:rsidR="008A3974">
        <w:t xml:space="preserve"> (paternal </w:t>
      </w:r>
      <w:proofErr w:type="spellStart"/>
      <w:r w:rsidR="008A3974">
        <w:t>gf</w:t>
      </w:r>
      <w:proofErr w:type="spellEnd"/>
      <w:r w:rsidR="008A3974">
        <w:t>)</w:t>
      </w:r>
      <w:r w:rsidR="001D1A3E">
        <w:t>, Elizabeth</w:t>
      </w:r>
      <w:r w:rsidR="008A3974">
        <w:t xml:space="preserve"> again (paternal </w:t>
      </w:r>
      <w:proofErr w:type="spellStart"/>
      <w:r w:rsidR="008A3974">
        <w:t>gm</w:t>
      </w:r>
      <w:proofErr w:type="spellEnd"/>
      <w:r w:rsidR="008A3974">
        <w:t>)</w:t>
      </w:r>
      <w:r w:rsidR="001D1A3E">
        <w:t>, Maria Helena</w:t>
      </w:r>
      <w:r w:rsidR="008A3974">
        <w:t xml:space="preserve"> (?)</w:t>
      </w:r>
      <w:r w:rsidR="001D1A3E">
        <w:t>, Benezer Murdock</w:t>
      </w:r>
      <w:r w:rsidR="008A3974">
        <w:t xml:space="preserve"> (maternal </w:t>
      </w:r>
      <w:proofErr w:type="spellStart"/>
      <w:r w:rsidR="008A3974">
        <w:t>gf</w:t>
      </w:r>
      <w:proofErr w:type="spellEnd"/>
      <w:r w:rsidR="008A3974">
        <w:t>)</w:t>
      </w:r>
      <w:r w:rsidR="001D1A3E">
        <w:t xml:space="preserve">, </w:t>
      </w:r>
      <w:r w:rsidR="008A3974">
        <w:t xml:space="preserve">Catherine (mother), </w:t>
      </w:r>
      <w:r w:rsidR="001D1A3E">
        <w:t>Mary</w:t>
      </w:r>
      <w:r w:rsidR="008A3974">
        <w:t xml:space="preserve"> (?)</w:t>
      </w:r>
      <w:r w:rsidR="001D1A3E">
        <w:t>, James</w:t>
      </w:r>
      <w:r w:rsidR="008A3974">
        <w:t xml:space="preserve"> (father, but died as child)</w:t>
      </w:r>
      <w:r w:rsidR="001D1A3E">
        <w:t>, James again</w:t>
      </w:r>
      <w:r w:rsidR="008A3974">
        <w:t xml:space="preserve"> (father)</w:t>
      </w:r>
      <w:r w:rsidR="001D1A3E">
        <w:t xml:space="preserve">, </w:t>
      </w:r>
      <w:r w:rsidR="008A3974">
        <w:t>Isabella and John.</w:t>
      </w:r>
    </w:p>
    <w:p w14:paraId="77F8D743" w14:textId="77777777" w:rsidR="008A3974" w:rsidRDefault="008A3974"/>
    <w:p w14:paraId="20672804" w14:textId="577937EC" w:rsidR="008A3974" w:rsidRDefault="008A3974">
      <w:r>
        <w:t xml:space="preserve">Among </w:t>
      </w:r>
      <w:proofErr w:type="spellStart"/>
      <w:r>
        <w:t>Benezer’s</w:t>
      </w:r>
      <w:proofErr w:type="spellEnd"/>
      <w:r>
        <w:t xml:space="preserve"> known or attributed children, one finds several James’s (paternal </w:t>
      </w:r>
      <w:proofErr w:type="spellStart"/>
      <w:r>
        <w:t>gf</w:t>
      </w:r>
      <w:proofErr w:type="spellEnd"/>
      <w:r>
        <w:t xml:space="preserve">) and a Catherine (paternal </w:t>
      </w:r>
      <w:proofErr w:type="spellStart"/>
      <w:r>
        <w:t>gm</w:t>
      </w:r>
      <w:proofErr w:type="spellEnd"/>
      <w:r>
        <w:t>), but no Benezer, Priscilla, or Richard. And although the James part of Samuel James is familiar, Samuel is not a common name in the Hingston family</w:t>
      </w:r>
      <w:ins w:id="156" w:author="Ray Perrault" w:date="2013-10-02T18:41:00Z">
        <w:r w:rsidR="00FD28BE">
          <w:t xml:space="preserve"> before then</w:t>
        </w:r>
      </w:ins>
      <w:r>
        <w:t>, although it might come from Rev</w:t>
      </w:r>
      <w:ins w:id="157" w:author="Ray Perrault" w:date="2013-10-02T18:41:00Z">
        <w:r w:rsidR="00FD28BE">
          <w:t>.</w:t>
        </w:r>
      </w:ins>
      <w:r>
        <w:t xml:space="preserve"> Samuel Hales, William </w:t>
      </w:r>
      <w:proofErr w:type="spellStart"/>
      <w:r>
        <w:t>Hales’s</w:t>
      </w:r>
      <w:proofErr w:type="spellEnd"/>
      <w:r>
        <w:t xml:space="preserve"> father</w:t>
      </w:r>
      <w:r w:rsidR="00EE4708">
        <w:t xml:space="preserve"> and SJH’s uncle</w:t>
      </w:r>
      <w:r>
        <w:t xml:space="preserve">.  </w:t>
      </w:r>
      <w:r w:rsidR="004A5DE4">
        <w:t>Not all of the four New Jersey children are known, so some bearing family names may have died young, or be wrongly attributed to other branches of the family.  The same situat</w:t>
      </w:r>
      <w:r w:rsidR="00EE4708">
        <w:t xml:space="preserve">ion applies to SJH’s children, none of </w:t>
      </w:r>
      <w:del w:id="158" w:author="Ray Perrault" w:date="2013-10-02T18:42:00Z">
        <w:r w:rsidR="00EE4708" w:rsidDel="00FD28BE">
          <w:delText xml:space="preserve">which </w:delText>
        </w:r>
      </w:del>
      <w:proofErr w:type="gramStart"/>
      <w:ins w:id="159" w:author="Ray Perrault" w:date="2013-10-02T18:42:00Z">
        <w:r w:rsidR="00FD28BE">
          <w:t>whom</w:t>
        </w:r>
        <w:proofErr w:type="gramEnd"/>
        <w:r w:rsidR="00FD28BE">
          <w:t xml:space="preserve"> </w:t>
        </w:r>
      </w:ins>
      <w:r w:rsidR="00EE4708">
        <w:t>we</w:t>
      </w:r>
      <w:r w:rsidR="00831407">
        <w:t>re called Benezer or Priscilla,</w:t>
      </w:r>
      <w:r w:rsidR="00EE4708">
        <w:t xml:space="preserve"> or any name that could be tied to the </w:t>
      </w:r>
      <w:proofErr w:type="spellStart"/>
      <w:r w:rsidR="00EE4708">
        <w:t>Comptons</w:t>
      </w:r>
      <w:proofErr w:type="spellEnd"/>
      <w:r w:rsidR="00EE4708">
        <w:t xml:space="preserve">.  </w:t>
      </w:r>
      <w:r w:rsidR="002B6578">
        <w:t xml:space="preserve">Perhaps SJH was making a break from his family, and </w:t>
      </w:r>
      <w:del w:id="160" w:author="Ray Perrault" w:date="2013-10-02T18:42:00Z">
        <w:r w:rsidR="002B6578" w:rsidDel="00BC45A0">
          <w:delText xml:space="preserve">that </w:delText>
        </w:r>
      </w:del>
      <w:r w:rsidR="002B6578">
        <w:t>name consistency was the last thing on his mind.</w:t>
      </w:r>
    </w:p>
    <w:p w14:paraId="33D8C7B7" w14:textId="77777777" w:rsidR="00217F16" w:rsidRDefault="00217F16"/>
    <w:p w14:paraId="1E728422" w14:textId="7AAA946E" w:rsidR="00217F16" w:rsidRDefault="00217F16">
      <w:r>
        <w:t xml:space="preserve">A final misgiving is the fact that SJH’s </w:t>
      </w:r>
      <w:del w:id="161" w:author="Ray Perrault" w:date="2013-09-22T07:32:00Z">
        <w:r w:rsidDel="00B31046">
          <w:delText xml:space="preserve">family </w:delText>
        </w:r>
      </w:del>
      <w:proofErr w:type="gramStart"/>
      <w:ins w:id="162" w:author="Ray Perrault" w:date="2013-09-22T08:04:00Z">
        <w:r w:rsidR="004114BE">
          <w:t>family</w:t>
        </w:r>
      </w:ins>
      <w:ins w:id="163" w:author="Ray Perrault" w:date="2013-09-22T07:32:00Z">
        <w:r w:rsidR="00B31046">
          <w:t xml:space="preserve"> </w:t>
        </w:r>
      </w:ins>
      <w:r>
        <w:t>uniformly report</w:t>
      </w:r>
      <w:proofErr w:type="gramEnd"/>
      <w:r>
        <w:t xml:space="preserve"> him as being born in Ireland, not the United States. </w:t>
      </w:r>
      <w:ins w:id="164" w:author="Ray Perrault" w:date="2013-09-22T07:46:00Z">
        <w:r w:rsidR="0021488A">
          <w:t>Gray-Donald’s family tree from 1965 claims that “</w:t>
        </w:r>
        <w:r w:rsidR="0021488A" w:rsidRPr="00EE1ED4">
          <w:t>Samuel James Hingston was the son of Ben Hingston, a clergyman.  His grandfather also bore the name of Ben Hingston. “</w:t>
        </w:r>
        <w:r w:rsidR="0021488A">
          <w:t xml:space="preserve">  Gray-Donald was married </w:t>
        </w:r>
      </w:ins>
      <w:ins w:id="165" w:author="Ray Perrault" w:date="2013-10-02T18:27:00Z">
        <w:r w:rsidR="00D02E76">
          <w:t xml:space="preserve">in 1908 </w:t>
        </w:r>
      </w:ins>
      <w:ins w:id="166" w:author="Ray Perrault" w:date="2013-09-22T07:46:00Z">
        <w:r w:rsidR="0021488A">
          <w:t xml:space="preserve">to one of Sir William’s grand-daughters. </w:t>
        </w:r>
      </w:ins>
      <w:ins w:id="167" w:author="Ray Perrault" w:date="2013-10-02T18:28:00Z">
        <w:r w:rsidR="00D02E76">
          <w:t xml:space="preserve">By 1965, </w:t>
        </w:r>
      </w:ins>
      <w:ins w:id="168" w:author="Ray Perrault" w:date="2013-09-22T07:49:00Z">
        <w:r w:rsidR="0021488A">
          <w:t xml:space="preserve">Sir William himself and his siblings had been dead for over 50 years, and </w:t>
        </w:r>
      </w:ins>
      <w:ins w:id="169" w:author="Ray Perrault" w:date="2013-09-22T07:46:00Z">
        <w:r w:rsidR="0021488A">
          <w:t xml:space="preserve">the last of </w:t>
        </w:r>
      </w:ins>
      <w:ins w:id="170" w:author="Ray Perrault" w:date="2013-09-22T07:50:00Z">
        <w:r w:rsidR="0021488A">
          <w:t>his</w:t>
        </w:r>
      </w:ins>
      <w:ins w:id="171" w:author="Ray Perrault" w:date="2013-09-22T07:46:00Z">
        <w:r w:rsidR="0021488A">
          <w:t xml:space="preserve"> children had recently died</w:t>
        </w:r>
      </w:ins>
      <w:ins w:id="172" w:author="Ray Perrault" w:date="2013-09-22T07:50:00Z">
        <w:r w:rsidR="0021488A">
          <w:t>. King reports that</w:t>
        </w:r>
      </w:ins>
      <w:ins w:id="173" w:author="Ray Perrault" w:date="2013-09-22T07:51:00Z">
        <w:r w:rsidR="009434D1">
          <w:t xml:space="preserve"> documentation supporting</w:t>
        </w:r>
      </w:ins>
      <w:ins w:id="174" w:author="Ray Perrault" w:date="2013-09-22T07:50:00Z">
        <w:r w:rsidR="0021488A">
          <w:t xml:space="preserve"> the p</w:t>
        </w:r>
        <w:r w:rsidR="009434D1">
          <w:t xml:space="preserve">urported New Jersey </w:t>
        </w:r>
      </w:ins>
      <w:ins w:id="175" w:author="Ray Perrault" w:date="2013-09-22T07:53:00Z">
        <w:r w:rsidR="009434D1">
          <w:t xml:space="preserve">connection </w:t>
        </w:r>
      </w:ins>
      <w:ins w:id="176" w:author="Ray Perrault" w:date="2013-09-22T07:58:00Z">
        <w:r w:rsidR="009434D1">
          <w:t xml:space="preserve">(which appears in some reports as in Pennsylvania) </w:t>
        </w:r>
      </w:ins>
      <w:ins w:id="177" w:author="Ray Perrault" w:date="2013-09-22T07:51:00Z">
        <w:r w:rsidR="009434D1">
          <w:t xml:space="preserve">was found by the genealogist Vivian F Taylor, working </w:t>
        </w:r>
      </w:ins>
      <w:ins w:id="178" w:author="Ray Perrault" w:date="2013-09-22T07:58:00Z">
        <w:r w:rsidR="009434D1">
          <w:t>on behalf of</w:t>
        </w:r>
      </w:ins>
      <w:ins w:id="179" w:author="Ray Perrault" w:date="2013-09-22T07:51:00Z">
        <w:r w:rsidR="009434D1">
          <w:t xml:space="preserve"> </w:t>
        </w:r>
        <w:proofErr w:type="spellStart"/>
        <w:r w:rsidR="009434D1">
          <w:t>Dr</w:t>
        </w:r>
        <w:proofErr w:type="spellEnd"/>
        <w:r w:rsidR="009434D1">
          <w:t xml:space="preserve"> Richard G Hingston (Burgoyne</w:t>
        </w:r>
      </w:ins>
      <w:ins w:id="180" w:author="Ray Perrault" w:date="2013-09-22T07:52:00Z">
        <w:r w:rsidR="009434D1">
          <w:t xml:space="preserve">’s RGH) in 1989.  </w:t>
        </w:r>
      </w:ins>
      <w:ins w:id="181" w:author="Ray Perrault" w:date="2013-09-22T08:00:00Z">
        <w:r w:rsidR="009434D1">
          <w:t>So although the Hingston connection to America was presumably known in th</w:t>
        </w:r>
        <w:r w:rsidR="002B3C89">
          <w:t>e family (it appears in Burke’s</w:t>
        </w:r>
      </w:ins>
      <w:ins w:id="182" w:author="Ray Perrault" w:date="2013-10-02T18:30:00Z">
        <w:r w:rsidR="00D02E76">
          <w:t xml:space="preserve"> with reference to Benezer</w:t>
        </w:r>
      </w:ins>
      <w:ins w:id="183" w:author="Ray Perrault" w:date="2013-09-22T08:02:00Z">
        <w:r w:rsidR="002B3C89">
          <w:t>, but without any mention of SJH</w:t>
        </w:r>
      </w:ins>
      <w:ins w:id="184" w:author="Ray Perrault" w:date="2013-09-22T08:00:00Z">
        <w:r w:rsidR="002B3C89">
          <w:t>)</w:t>
        </w:r>
      </w:ins>
      <w:ins w:id="185" w:author="Ray Perrault" w:date="2013-09-22T08:01:00Z">
        <w:r w:rsidR="002B3C89">
          <w:t>, the details appear to have been lost</w:t>
        </w:r>
      </w:ins>
      <w:ins w:id="186" w:author="Ray Perrault" w:date="2013-09-22T08:03:00Z">
        <w:r w:rsidR="002B3C89">
          <w:t xml:space="preserve">. </w:t>
        </w:r>
      </w:ins>
      <w:del w:id="187" w:author="Ray Perrault" w:date="2013-09-22T08:03:00Z">
        <w:r w:rsidDel="002B3C89">
          <w:delText xml:space="preserve"> It is clear that family knew that Benezer had settled there and returned (this is in Burke’s).  </w:delText>
        </w:r>
      </w:del>
      <w:r>
        <w:t>I suppose it is possible that even if SJH’s descendants knew he had been born in the USA, the experience had been so painful, and for him, so short, that they repressed it.  I might have done the same.</w:t>
      </w:r>
    </w:p>
    <w:sectPr w:rsidR="00217F16">
      <w:endnotePr>
        <w:numFmt w:val="decimal"/>
      </w:end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Ray Perrault" w:date="2013-09-16T20:15:00Z" w:initials="CRP">
    <w:p w14:paraId="0B251849" w14:textId="3E770327" w:rsidR="00FD28BE" w:rsidRDefault="00FD28BE">
      <w:pPr>
        <w:pStyle w:val="CommentText"/>
      </w:pPr>
      <w:r>
        <w:rPr>
          <w:rStyle w:val="CommentReference"/>
        </w:rPr>
        <w:annotationRef/>
      </w:r>
      <w:r>
        <w:t xml:space="preserve">I have it that the immigrant, James arrived </w:t>
      </w:r>
      <w:proofErr w:type="spellStart"/>
      <w:r>
        <w:t>ca</w:t>
      </w:r>
      <w:proofErr w:type="spellEnd"/>
      <w:r>
        <w:t xml:space="preserve"> 1650 and the James (m. Helen Morley) who bought Aglish did so in 1702.  In between I have a James  (m. Mary Bowles) who succeeded his father as Commissariat.   I think this fits.</w:t>
      </w:r>
    </w:p>
  </w:comment>
  <w:comment w:id="42" w:author="Ray Perrault" w:date="2013-09-16T21:24:00Z" w:initials="CRP">
    <w:p w14:paraId="13F960A6" w14:textId="77F61E50" w:rsidR="00FD28BE" w:rsidRDefault="00FD28BE">
      <w:pPr>
        <w:pStyle w:val="CommentText"/>
      </w:pPr>
      <w:r>
        <w:rPr>
          <w:rStyle w:val="CommentReference"/>
        </w:rPr>
        <w:annotationRef/>
      </w:r>
      <w:r>
        <w:t>Son of 61. Reginald Basil.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B9701" w14:textId="77777777" w:rsidR="00FD28BE" w:rsidRDefault="00FD28BE" w:rsidP="000B0547">
      <w:r>
        <w:separator/>
      </w:r>
    </w:p>
  </w:endnote>
  <w:endnote w:type="continuationSeparator" w:id="0">
    <w:p w14:paraId="0A6FDEC7" w14:textId="77777777" w:rsidR="00FD28BE" w:rsidRDefault="00FD28BE" w:rsidP="000B0547">
      <w:r>
        <w:continuationSeparator/>
      </w:r>
    </w:p>
  </w:endnote>
  <w:endnote w:id="1">
    <w:p w14:paraId="714FC4A3" w14:textId="1AE6B8E9" w:rsidR="00FD28BE" w:rsidRDefault="00FD28BE" w:rsidP="0039433A">
      <w:pPr>
        <w:pStyle w:val="EndnoteText"/>
      </w:pPr>
      <w:r>
        <w:rPr>
          <w:rStyle w:val="EndnoteReference"/>
        </w:rPr>
        <w:endnoteRef/>
      </w:r>
      <w:r>
        <w:t xml:space="preserve"> James King, </w:t>
      </w:r>
      <w:r w:rsidRPr="00B5555D">
        <w:rPr>
          <w:i/>
        </w:rPr>
        <w:t>The Book of Hingstons</w:t>
      </w:r>
      <w:r>
        <w:rPr>
          <w:i/>
        </w:rPr>
        <w:t xml:space="preserve"> in Australia, Canada, England, Ireland, United States</w:t>
      </w:r>
      <w:r>
        <w:t xml:space="preserve">, </w:t>
      </w:r>
      <w:r w:rsidRPr="00E97D99">
        <w:t xml:space="preserve">unpublished </w:t>
      </w:r>
      <w:proofErr w:type="spellStart"/>
      <w:r w:rsidRPr="00E97D99">
        <w:t>ms</w:t>
      </w:r>
      <w:proofErr w:type="spellEnd"/>
      <w:r w:rsidRPr="00E97D99">
        <w:t xml:space="preserve">, 4 </w:t>
      </w:r>
      <w:proofErr w:type="spellStart"/>
      <w:r w:rsidRPr="00E97D99">
        <w:t>vols</w:t>
      </w:r>
      <w:proofErr w:type="spellEnd"/>
      <w:r>
        <w:t>, 1993, available at the LDS Family History Library (929.273 H591, film</w:t>
      </w:r>
      <w:del w:id="10" w:author="Ray Perrault" w:date="2013-09-22T07:34:00Z">
        <w:r w:rsidDel="00B31046">
          <w:delText>s</w:delText>
        </w:r>
      </w:del>
      <w:r>
        <w:t xml:space="preserve"> 1698151 items 6-9).  </w:t>
      </w:r>
    </w:p>
  </w:endnote>
  <w:endnote w:id="2">
    <w:p w14:paraId="47F29082" w14:textId="1AAC4EAA" w:rsidR="00FD28BE" w:rsidRDefault="00FD28BE">
      <w:pPr>
        <w:pStyle w:val="EndnoteText"/>
      </w:pPr>
      <w:r>
        <w:rPr>
          <w:rStyle w:val="EndnoteReference"/>
        </w:rPr>
        <w:endnoteRef/>
      </w:r>
      <w:r>
        <w:t xml:space="preserve"> I’m using the identification numbers from Chris Burgoyne’s site (Tree HN </w:t>
      </w:r>
      <w:r w:rsidRPr="00A42654">
        <w:t>http://www-civ.eng.cam.ac.uk/cjb/hingston/hn.htm</w:t>
      </w:r>
      <w:r>
        <w:t>)</w:t>
      </w:r>
    </w:p>
  </w:endnote>
  <w:endnote w:id="3">
    <w:p w14:paraId="1319288C" w14:textId="1445C480" w:rsidR="00FD28BE" w:rsidRDefault="00FD28BE">
      <w:pPr>
        <w:pStyle w:val="EndnoteText"/>
      </w:pPr>
      <w:r>
        <w:rPr>
          <w:rStyle w:val="EndnoteReference"/>
        </w:rPr>
        <w:endnoteRef/>
      </w:r>
      <w:r>
        <w:t xml:space="preserve"> All Quebec births, marriages and deaths cited in this article come from </w:t>
      </w:r>
      <w:r w:rsidRPr="00D71185">
        <w:rPr>
          <w:i/>
        </w:rPr>
        <w:t>Quebec, Vital and Church Records (Drouin Collection), 1621-1967</w:t>
      </w:r>
      <w:r>
        <w:t>, available at ancestry.com</w:t>
      </w:r>
    </w:p>
  </w:endnote>
  <w:endnote w:id="4">
    <w:p w14:paraId="5C9E4110" w14:textId="5C222D56" w:rsidR="00FD28BE" w:rsidRDefault="00FD28BE">
      <w:pPr>
        <w:pStyle w:val="EndnoteText"/>
      </w:pPr>
      <w:r>
        <w:rPr>
          <w:rStyle w:val="EndnoteReference"/>
        </w:rPr>
        <w:endnoteRef/>
      </w:r>
      <w:r>
        <w:t xml:space="preserve"> </w:t>
      </w:r>
      <w:bookmarkStart w:id="13" w:name="OLE_LINK43"/>
      <w:bookmarkStart w:id="14" w:name="OLE_LINK44"/>
      <w:r>
        <w:t xml:space="preserve">Canadian Military History Gateway, </w:t>
      </w:r>
      <w:hyperlink r:id="rId1" w:history="1">
        <w:r w:rsidRPr="00CC340C">
          <w:rPr>
            <w:rStyle w:val="Hyperlink"/>
          </w:rPr>
          <w:t>http://www.cmhg.gc.ca/cmh/image-329-eng.asp?page_id=395</w:t>
        </w:r>
      </w:hyperlink>
      <w:bookmarkEnd w:id="13"/>
      <w:bookmarkEnd w:id="14"/>
      <w:r>
        <w:t xml:space="preserve">, consulted </w:t>
      </w:r>
      <w:bookmarkStart w:id="15" w:name="OLE_LINK47"/>
      <w:bookmarkStart w:id="16" w:name="OLE_LINK48"/>
      <w:r>
        <w:t>15 Sep 2013</w:t>
      </w:r>
    </w:p>
    <w:bookmarkEnd w:id="15"/>
    <w:bookmarkEnd w:id="16"/>
  </w:endnote>
  <w:endnote w:id="5">
    <w:p w14:paraId="3E32EE2F" w14:textId="4E256929" w:rsidR="00FD28BE" w:rsidRDefault="00FD28BE">
      <w:pPr>
        <w:pStyle w:val="EndnoteText"/>
      </w:pPr>
      <w:r>
        <w:rPr>
          <w:rStyle w:val="EndnoteReference"/>
        </w:rPr>
        <w:endnoteRef/>
      </w:r>
      <w:bookmarkStart w:id="17" w:name="OLE_LINK45"/>
      <w:bookmarkStart w:id="18" w:name="OLE_LINK46"/>
      <w:r>
        <w:t xml:space="preserve"> 100</w:t>
      </w:r>
      <w:r w:rsidRPr="00A55B5C">
        <w:rPr>
          <w:vertAlign w:val="superscript"/>
        </w:rPr>
        <w:t>th</w:t>
      </w:r>
      <w:r>
        <w:t xml:space="preserve"> Regiment of Foot (Prince Regent’s County of Dublin Regiment), </w:t>
      </w:r>
      <w:hyperlink r:id="rId2" w:history="1">
        <w:r w:rsidRPr="00CC340C">
          <w:rPr>
            <w:rStyle w:val="Hyperlink"/>
          </w:rPr>
          <w:t>http://en.wikipedia.org/wiki/100th_Regiment_of_Foot_(</w:t>
        </w:r>
        <w:proofErr w:type="spellStart"/>
        <w:r w:rsidRPr="00CC340C">
          <w:rPr>
            <w:rStyle w:val="Hyperlink"/>
          </w:rPr>
          <w:t>Prince_Regent's_County_of_Dublin_Regiment</w:t>
        </w:r>
        <w:proofErr w:type="spellEnd"/>
      </w:hyperlink>
      <w:r w:rsidRPr="000B0547">
        <w:t>)</w:t>
      </w:r>
      <w:r>
        <w:t>, consulted 15 Sep 2013</w:t>
      </w:r>
    </w:p>
    <w:bookmarkEnd w:id="17"/>
    <w:bookmarkEnd w:id="18"/>
  </w:endnote>
  <w:endnote w:id="6">
    <w:p w14:paraId="7BFB5FE2" w14:textId="330D87FF" w:rsidR="00FD28BE" w:rsidRDefault="00FD28BE">
      <w:pPr>
        <w:pStyle w:val="EndnoteText"/>
      </w:pPr>
      <w:r>
        <w:rPr>
          <w:rStyle w:val="EndnoteReference"/>
        </w:rPr>
        <w:endnoteRef/>
      </w:r>
      <w:r>
        <w:t xml:space="preserve"> </w:t>
      </w:r>
      <w:r w:rsidRPr="00E97D99">
        <w:t>ibid</w:t>
      </w:r>
    </w:p>
  </w:endnote>
  <w:endnote w:id="7">
    <w:p w14:paraId="6DB96994" w14:textId="390E7749" w:rsidR="00FD28BE" w:rsidRDefault="00FD28BE">
      <w:pPr>
        <w:pStyle w:val="EndnoteText"/>
      </w:pPr>
      <w:r>
        <w:rPr>
          <w:rStyle w:val="EndnoteReference"/>
        </w:rPr>
        <w:endnoteRef/>
      </w:r>
      <w:r>
        <w:t xml:space="preserve"> Samuel James Hingston, British Army Records, consulted at </w:t>
      </w:r>
      <w:r w:rsidRPr="00E97D99">
        <w:t>Library and Archives Canada</w:t>
      </w:r>
      <w:r>
        <w:t xml:space="preserve"> </w:t>
      </w:r>
    </w:p>
  </w:endnote>
  <w:endnote w:id="8">
    <w:p w14:paraId="7A5BF302" w14:textId="7B02F5EC" w:rsidR="00FD28BE" w:rsidRDefault="00FD28BE">
      <w:pPr>
        <w:pStyle w:val="EndnoteText"/>
      </w:pPr>
      <w:r>
        <w:rPr>
          <w:rStyle w:val="EndnoteReference"/>
        </w:rPr>
        <w:endnoteRef/>
      </w:r>
      <w:r>
        <w:t xml:space="preserve"> </w:t>
      </w:r>
      <w:r w:rsidRPr="00E97D99">
        <w:t>History of 100</w:t>
      </w:r>
      <w:r w:rsidRPr="00E97D99">
        <w:rPr>
          <w:vertAlign w:val="superscript"/>
        </w:rPr>
        <w:t>th</w:t>
      </w:r>
      <w:r w:rsidRPr="00E97D99">
        <w:t xml:space="preserve"> of foot, ibid</w:t>
      </w:r>
    </w:p>
  </w:endnote>
  <w:endnote w:id="9">
    <w:p w14:paraId="09A35FD3" w14:textId="352378A2" w:rsidR="00FD28BE" w:rsidRDefault="00FD28BE">
      <w:pPr>
        <w:pStyle w:val="EndnoteText"/>
      </w:pPr>
      <w:r>
        <w:rPr>
          <w:rStyle w:val="EndnoteReference"/>
        </w:rPr>
        <w:endnoteRef/>
      </w:r>
      <w:r>
        <w:t xml:space="preserve"> SJH, </w:t>
      </w:r>
      <w:r w:rsidRPr="00E97D99">
        <w:t>British Army Records,</w:t>
      </w:r>
      <w:r>
        <w:t xml:space="preserve"> ibid</w:t>
      </w:r>
    </w:p>
  </w:endnote>
  <w:endnote w:id="10">
    <w:p w14:paraId="42E86614" w14:textId="77777777" w:rsidR="00FD28BE" w:rsidRDefault="00FD28BE">
      <w:pPr>
        <w:pStyle w:val="EndnoteText"/>
      </w:pPr>
      <w:r>
        <w:rPr>
          <w:rStyle w:val="EndnoteReference"/>
        </w:rPr>
        <w:endnoteRef/>
      </w:r>
      <w:r>
        <w:t xml:space="preserve"> Canada Land Grants</w:t>
      </w:r>
    </w:p>
  </w:endnote>
  <w:endnote w:id="11">
    <w:p w14:paraId="68A0E168" w14:textId="77777777" w:rsidR="00FD28BE" w:rsidRDefault="00FD28BE">
      <w:pPr>
        <w:pStyle w:val="EndnoteText"/>
      </w:pPr>
      <w:r>
        <w:rPr>
          <w:rStyle w:val="EndnoteReference"/>
        </w:rPr>
        <w:endnoteRef/>
      </w:r>
      <w:r>
        <w:t xml:space="preserve"> </w:t>
      </w:r>
      <w:r w:rsidRPr="005155D1">
        <w:t>British Army, Applications for Pensions for Widows and Children [of officers], 1755-1908 (WO 42).</w:t>
      </w:r>
    </w:p>
  </w:endnote>
  <w:endnote w:id="12">
    <w:p w14:paraId="6DD38622" w14:textId="5C7F6D22" w:rsidR="00FD28BE" w:rsidRDefault="00FD28BE">
      <w:pPr>
        <w:pStyle w:val="EndnoteText"/>
      </w:pPr>
      <w:r>
        <w:rPr>
          <w:rStyle w:val="EndnoteReference"/>
        </w:rPr>
        <w:endnoteRef/>
      </w:r>
      <w:r>
        <w:t xml:space="preserve"> William Wroth, William Hales, Oxford Dictionary of National Biography, </w:t>
      </w:r>
      <w:r w:rsidRPr="00AC79B1">
        <w:t>http://dx.doi.org/10.1093/ref:odnb/11918</w:t>
      </w:r>
    </w:p>
  </w:endnote>
  <w:endnote w:id="13">
    <w:p w14:paraId="7FA8645B" w14:textId="08532CC1" w:rsidR="00FD28BE" w:rsidRDefault="00FD28BE">
      <w:pPr>
        <w:pStyle w:val="EndnoteText"/>
      </w:pPr>
      <w:r>
        <w:rPr>
          <w:rStyle w:val="EndnoteReference"/>
        </w:rPr>
        <w:endnoteRef/>
      </w:r>
      <w:r>
        <w:t xml:space="preserve"> </w:t>
      </w:r>
      <w:ins w:id="47" w:author="Ray Perrault" w:date="2013-09-23T14:48:00Z">
        <w:r>
          <w:t>“</w:t>
        </w:r>
      </w:ins>
      <w:r>
        <w:t>Sir William H Hingston</w:t>
      </w:r>
      <w:ins w:id="48" w:author="Ray Perrault" w:date="2013-09-23T14:49:00Z">
        <w:r>
          <w:t>”</w:t>
        </w:r>
      </w:ins>
      <w:r>
        <w:t xml:space="preserve">, </w:t>
      </w:r>
      <w:bookmarkStart w:id="49" w:name="OLE_LINK53"/>
      <w:bookmarkStart w:id="50" w:name="OLE_LINK54"/>
      <w:r w:rsidRPr="00E3484D">
        <w:rPr>
          <w:i/>
          <w:rPrChange w:id="51" w:author="Ray Perrault" w:date="2013-09-23T14:49:00Z">
            <w:rPr/>
          </w:rPrChange>
        </w:rPr>
        <w:t>Canadian Men and Women of our Time</w:t>
      </w:r>
      <w:r>
        <w:t>, 1898</w:t>
      </w:r>
      <w:bookmarkEnd w:id="49"/>
      <w:bookmarkEnd w:id="50"/>
      <w:r>
        <w:t xml:space="preserve">.  </w:t>
      </w:r>
      <w:r w:rsidRPr="00E97D99">
        <w:t>http://archive.org/details/canadianmenwomen00morg</w:t>
      </w:r>
    </w:p>
  </w:endnote>
  <w:endnote w:id="14">
    <w:p w14:paraId="626E8B86" w14:textId="78C6BDEB" w:rsidR="00FD28BE" w:rsidRDefault="00FD28BE">
      <w:pPr>
        <w:pStyle w:val="EndnoteText"/>
      </w:pPr>
      <w:r>
        <w:rPr>
          <w:rStyle w:val="EndnoteReference"/>
        </w:rPr>
        <w:endnoteRef/>
      </w:r>
      <w:r>
        <w:t xml:space="preserve"> Rev. William H. Hingston, </w:t>
      </w:r>
      <w:proofErr w:type="spellStart"/>
      <w:r>
        <w:t>s.j</w:t>
      </w:r>
      <w:proofErr w:type="spellEnd"/>
      <w:proofErr w:type="gramStart"/>
      <w:r>
        <w:t>.,</w:t>
      </w:r>
      <w:proofErr w:type="gramEnd"/>
      <w:r>
        <w:t xml:space="preserve"> </w:t>
      </w:r>
      <w:ins w:id="52" w:author="Ray Perrault" w:date="2013-09-23T14:49:00Z">
        <w:r>
          <w:t>“</w:t>
        </w:r>
      </w:ins>
      <w:r>
        <w:t>William Hales Hingston, MD (829-1907)</w:t>
      </w:r>
      <w:ins w:id="53" w:author="Ray Perrault" w:date="2013-09-23T14:49:00Z">
        <w:r>
          <w:t>”</w:t>
        </w:r>
      </w:ins>
      <w:r>
        <w:t xml:space="preserve">, </w:t>
      </w:r>
      <w:r w:rsidRPr="00E3484D">
        <w:rPr>
          <w:i/>
          <w:rPrChange w:id="54" w:author="Ray Perrault" w:date="2013-09-23T14:49:00Z">
            <w:rPr/>
          </w:rPrChange>
        </w:rPr>
        <w:t>Canadian Catholic Historical Association, Report</w:t>
      </w:r>
      <w:r>
        <w:t xml:space="preserve">, 18 (1951), 109-120, </w:t>
      </w:r>
      <w:r w:rsidRPr="00836972">
        <w:t>http://www.umanitoba.ca/colleges/st_pauls/ccha/Back%20Issues/CCHA1951/Hingston.pdf</w:t>
      </w:r>
    </w:p>
  </w:endnote>
  <w:endnote w:id="15">
    <w:p w14:paraId="0C56F83C" w14:textId="629BC3C7" w:rsidR="00FD28BE" w:rsidRDefault="00FD28BE">
      <w:pPr>
        <w:pStyle w:val="EndnoteText"/>
      </w:pPr>
      <w:r>
        <w:rPr>
          <w:rStyle w:val="EndnoteReference"/>
        </w:rPr>
        <w:endnoteRef/>
      </w:r>
      <w:r>
        <w:t xml:space="preserve"> National Archives.  </w:t>
      </w:r>
      <w:r w:rsidRPr="00CA4662">
        <w:t xml:space="preserve">Records of the Auditors of the </w:t>
      </w:r>
      <w:proofErr w:type="spellStart"/>
      <w:r w:rsidRPr="00CA4662">
        <w:t>Imprest</w:t>
      </w:r>
      <w:proofErr w:type="spellEnd"/>
      <w:r w:rsidRPr="00CA4662">
        <w:t>, Commissioners of Audit, Exchequer and Audit Department, National Audit Office: Records of Claims Commissions: American Loyalists Claims Series 2, New Claims Various Papers (AO13/96B) Folios 501-505</w:t>
      </w:r>
    </w:p>
  </w:endnote>
  <w:endnote w:id="16">
    <w:p w14:paraId="5D41DE4C" w14:textId="79DFEAD4" w:rsidR="00FD28BE" w:rsidRDefault="00FD28BE">
      <w:pPr>
        <w:pStyle w:val="EndnoteText"/>
      </w:pPr>
      <w:r>
        <w:rPr>
          <w:rStyle w:val="EndnoteReference"/>
        </w:rPr>
        <w:endnoteRef/>
      </w:r>
      <w:r>
        <w:t xml:space="preserve"> </w:t>
      </w:r>
      <w:proofErr w:type="gramStart"/>
      <w:r>
        <w:t>New Jersey Colonial Documents.</w:t>
      </w:r>
      <w:proofErr w:type="gramEnd"/>
    </w:p>
  </w:endnote>
  <w:endnote w:id="17">
    <w:p w14:paraId="0A9A27AB" w14:textId="62FD0E27" w:rsidR="00FD28BE" w:rsidRDefault="00FD28BE" w:rsidP="008A5D5B">
      <w:pPr>
        <w:pStyle w:val="EndnoteText"/>
      </w:pPr>
      <w:r>
        <w:rPr>
          <w:rStyle w:val="EndnoteReference"/>
        </w:rPr>
        <w:endnoteRef/>
      </w:r>
      <w:r>
        <w:t xml:space="preserve"> </w:t>
      </w:r>
      <w:r w:rsidRPr="00640019">
        <w:rPr>
          <w:i/>
          <w:iCs/>
        </w:rPr>
        <w:t>Ireland, Births and Baptisms, 1620-1911</w:t>
      </w:r>
      <w:r>
        <w:t xml:space="preserve">.  </w:t>
      </w:r>
      <w:proofErr w:type="gramStart"/>
      <w:r>
        <w:t>The name error is mentioned by King</w:t>
      </w:r>
      <w:proofErr w:type="gramEnd"/>
      <w:r>
        <w:t>.</w:t>
      </w:r>
    </w:p>
  </w:endnote>
  <w:endnote w:id="18">
    <w:p w14:paraId="7CC69A0A" w14:textId="22594D2C" w:rsidR="00FD28BE" w:rsidRDefault="00FD28BE">
      <w:pPr>
        <w:pStyle w:val="EndnoteText"/>
      </w:pPr>
      <w:r>
        <w:rPr>
          <w:rStyle w:val="EndnoteReference"/>
        </w:rPr>
        <w:endnoteRef/>
      </w:r>
      <w:r>
        <w:t xml:space="preserve"> </w:t>
      </w:r>
      <w:r w:rsidRPr="0069206C">
        <w:t>Ancestry.com. </w:t>
      </w:r>
      <w:r w:rsidRPr="0069206C">
        <w:rPr>
          <w:i/>
          <w:iCs/>
        </w:rPr>
        <w:t>Ireland, Births and Baptisms, 1620-1911</w:t>
      </w:r>
      <w:r w:rsidRPr="0069206C">
        <w:t> [database on-line]. Provo, UT: Ancestry.com Operations, Inc., 2011.</w:t>
      </w:r>
      <w:r>
        <w:t xml:space="preserve"> </w:t>
      </w:r>
      <w:r w:rsidRPr="0069206C">
        <w:t>Original data: </w:t>
      </w:r>
      <w:r w:rsidRPr="0069206C">
        <w:rPr>
          <w:i/>
          <w:iCs/>
        </w:rPr>
        <w:t>Ireland Births and Baptisms, 1620–1911</w:t>
      </w:r>
      <w:r w:rsidRPr="0069206C">
        <w:t>. </w:t>
      </w:r>
      <w:r w:rsidRPr="0069206C">
        <w:rPr>
          <w:i/>
          <w:iCs/>
        </w:rPr>
        <w:t>Index.</w:t>
      </w:r>
      <w:r w:rsidRPr="0069206C">
        <w:t> Salt Lake City, Utah: Family Search</w:t>
      </w:r>
      <w:r>
        <w:t xml:space="preserve">.  </w:t>
      </w:r>
      <w:bookmarkStart w:id="79" w:name="OLE_LINK19"/>
      <w:bookmarkStart w:id="80" w:name="OLE_LINK20"/>
      <w:r>
        <w:t>Parents shown as Benjamin Murdock Hingston and Priscilla.</w:t>
      </w:r>
    </w:p>
    <w:bookmarkEnd w:id="79"/>
    <w:bookmarkEnd w:id="80"/>
  </w:endnote>
  <w:endnote w:id="19">
    <w:p w14:paraId="66535537" w14:textId="432649F2" w:rsidR="00FD28BE" w:rsidRDefault="00FD28BE">
      <w:pPr>
        <w:pStyle w:val="EndnoteText"/>
      </w:pPr>
      <w:r>
        <w:rPr>
          <w:rStyle w:val="EndnoteReference"/>
        </w:rPr>
        <w:endnoteRef/>
      </w:r>
      <w:r>
        <w:t xml:space="preserve"> Sir Bernard Burke, A Genealogical and Heraldic History of the Landed Gentry of Great Britain &amp; Ireland, London: 1875.  </w:t>
      </w:r>
      <w:proofErr w:type="gramStart"/>
      <w:r>
        <w:t>Also revision of 1958.</w:t>
      </w:r>
      <w:proofErr w:type="gramEnd"/>
    </w:p>
  </w:endnote>
  <w:endnote w:id="20">
    <w:p w14:paraId="69C300FD" w14:textId="561CF084" w:rsidR="00FD28BE" w:rsidRDefault="00FD28BE">
      <w:pPr>
        <w:pStyle w:val="EndnoteText"/>
      </w:pPr>
      <w:r>
        <w:rPr>
          <w:rStyle w:val="EndnoteReference"/>
        </w:rPr>
        <w:endnoteRef/>
      </w:r>
      <w:r>
        <w:t xml:space="preserve"> </w:t>
      </w:r>
      <w:r w:rsidRPr="00640019">
        <w:t>Ancestry.com. </w:t>
      </w:r>
      <w:bookmarkStart w:id="81" w:name="OLE_LINK41"/>
      <w:bookmarkStart w:id="82" w:name="OLE_LINK42"/>
      <w:r w:rsidRPr="00640019">
        <w:rPr>
          <w:i/>
          <w:iCs/>
        </w:rPr>
        <w:t>Ireland, Births and Baptisms, 1620-1911</w:t>
      </w:r>
      <w:r w:rsidRPr="00640019">
        <w:t> </w:t>
      </w:r>
      <w:bookmarkEnd w:id="81"/>
      <w:bookmarkEnd w:id="82"/>
      <w:r w:rsidRPr="00640019">
        <w:t>[database on-line]. Provo, UT: Ancestry.com Operations, Inc., 2011.</w:t>
      </w:r>
      <w:r>
        <w:t xml:space="preserve"> </w:t>
      </w:r>
      <w:r w:rsidRPr="00640019">
        <w:t>Original data: </w:t>
      </w:r>
      <w:r w:rsidRPr="00640019">
        <w:rPr>
          <w:i/>
          <w:iCs/>
        </w:rPr>
        <w:t>Ireland Births and Baptisms, 1620–1911</w:t>
      </w:r>
      <w:r w:rsidRPr="00640019">
        <w:t>. </w:t>
      </w:r>
      <w:r w:rsidRPr="00640019">
        <w:rPr>
          <w:i/>
          <w:iCs/>
        </w:rPr>
        <w:t>Index.</w:t>
      </w:r>
      <w:r w:rsidRPr="00640019">
        <w:t> Salt Lake City, Utah: Family Search.</w:t>
      </w:r>
      <w:r>
        <w:t xml:space="preserve"> Parents shown as Benjamin Murdock Hingston and Priscilla.</w:t>
      </w:r>
    </w:p>
  </w:endnote>
  <w:endnote w:id="21">
    <w:p w14:paraId="269762DD" w14:textId="56928EB5" w:rsidR="00FD28BE" w:rsidRDefault="00FD28BE">
      <w:pPr>
        <w:pStyle w:val="EndnoteText"/>
      </w:pPr>
      <w:r>
        <w:rPr>
          <w:rStyle w:val="EndnoteReference"/>
        </w:rPr>
        <w:endnoteRef/>
      </w:r>
      <w:r>
        <w:t xml:space="preserve"> Freeman’s Journal, cited by Burgoyne</w:t>
      </w:r>
    </w:p>
  </w:endnote>
  <w:endnote w:id="22">
    <w:p w14:paraId="494AC447" w14:textId="0CB292F2" w:rsidR="00FD28BE" w:rsidRDefault="00FD28BE" w:rsidP="00C80EFE">
      <w:pPr>
        <w:pStyle w:val="EndnoteText"/>
      </w:pPr>
      <w:r>
        <w:rPr>
          <w:rStyle w:val="EndnoteReference"/>
        </w:rPr>
        <w:endnoteRef/>
      </w:r>
      <w:r>
        <w:t xml:space="preserve"> </w:t>
      </w:r>
      <w:r w:rsidRPr="0069206C">
        <w:t>Platt, Lyman. </w:t>
      </w:r>
      <w:r w:rsidRPr="0069206C">
        <w:rPr>
          <w:i/>
          <w:iCs/>
        </w:rPr>
        <w:t>Irish Records Extraction Database</w:t>
      </w:r>
      <w:r w:rsidRPr="0069206C">
        <w:t xml:space="preserve"> [database on-line]. Provo, UT, USA: Ancestry.com Operations </w:t>
      </w:r>
      <w:proofErr w:type="spellStart"/>
      <w:r w:rsidRPr="0069206C">
        <w:t>Inc</w:t>
      </w:r>
      <w:proofErr w:type="spellEnd"/>
      <w:r w:rsidRPr="0069206C">
        <w:t>, 1999</w:t>
      </w:r>
    </w:p>
  </w:endnote>
  <w:endnote w:id="23">
    <w:p w14:paraId="6B32F38B" w14:textId="39BC05BD" w:rsidR="00FD28BE" w:rsidRDefault="00FD28BE" w:rsidP="00C80EFE">
      <w:pPr>
        <w:pStyle w:val="EndnoteText"/>
      </w:pPr>
      <w:r>
        <w:rPr>
          <w:rStyle w:val="EndnoteReference"/>
        </w:rPr>
        <w:endnoteRef/>
      </w:r>
      <w:r>
        <w:t xml:space="preserve"> </w:t>
      </w:r>
      <w:r w:rsidRPr="003C5D94">
        <w:t xml:space="preserve">“Ireland, Civil Registration Indexes 1845–1958,” Index. </w:t>
      </w:r>
      <w:proofErr w:type="spellStart"/>
      <w:r w:rsidRPr="003C5D94">
        <w:t>FamilySearch</w:t>
      </w:r>
      <w:proofErr w:type="spellEnd"/>
      <w:r w:rsidRPr="003C5D94">
        <w:t xml:space="preserve">, Salt Lake City, Utah. </w:t>
      </w:r>
      <w:proofErr w:type="gramStart"/>
      <w:r w:rsidRPr="003C5D94">
        <w:t>General Register Office.</w:t>
      </w:r>
      <w:proofErr w:type="gramEnd"/>
      <w:r w:rsidRPr="003C5D94">
        <w:t xml:space="preserve"> "Quarterly Returns of Births in Ireland with Index to Births." Belfast, Ireland.</w:t>
      </w:r>
    </w:p>
  </w:endnote>
  <w:endnote w:id="24">
    <w:p w14:paraId="56794C6C" w14:textId="7E002CFE" w:rsidR="00FD28BE" w:rsidRDefault="00FD28BE" w:rsidP="00C54E9F">
      <w:pPr>
        <w:pStyle w:val="EndnoteText"/>
      </w:pPr>
      <w:r>
        <w:rPr>
          <w:rStyle w:val="EndnoteReference"/>
        </w:rPr>
        <w:endnoteRef/>
      </w:r>
      <w:r>
        <w:t xml:space="preserve"> </w:t>
      </w:r>
      <w:r w:rsidRPr="00C80EFE">
        <w:t>Platt, Lyman. </w:t>
      </w:r>
      <w:r w:rsidRPr="00C80EFE">
        <w:rPr>
          <w:i/>
          <w:iCs/>
        </w:rPr>
        <w:t>Irish Records Extraction Database</w:t>
      </w:r>
      <w:r w:rsidRPr="00C80EFE">
        <w:t xml:space="preserve"> [database on-line]. Provo, UT, USA: Ancestry.com Operations </w:t>
      </w:r>
      <w:proofErr w:type="spellStart"/>
      <w:r w:rsidRPr="00C80EFE">
        <w:t>Inc</w:t>
      </w:r>
      <w:proofErr w:type="spellEnd"/>
      <w:r w:rsidRPr="00C80EFE">
        <w:t>, 1999.</w:t>
      </w:r>
    </w:p>
  </w:endnote>
  <w:endnote w:id="25">
    <w:p w14:paraId="5A506892" w14:textId="6453C150" w:rsidR="00FD28BE" w:rsidDel="001C79EA" w:rsidRDefault="00FD28BE">
      <w:pPr>
        <w:pStyle w:val="EndnoteText"/>
        <w:rPr>
          <w:del w:id="94" w:author="Ray Perrault" w:date="2013-09-30T19:43:00Z"/>
        </w:rPr>
      </w:pPr>
      <w:del w:id="95" w:author="Ray Perrault" w:date="2013-09-30T19:43:00Z">
        <w:r w:rsidDel="001C79EA">
          <w:rPr>
            <w:rStyle w:val="EndnoteReference"/>
          </w:rPr>
          <w:endnoteRef/>
        </w:r>
        <w:r w:rsidDel="001C79EA">
          <w:delText xml:space="preserve"> Freeman’s Journal, Dec 2 1837.  Also FreeBMD, Dec 1837, St. Pancras, vol 1, p. 260</w:delText>
        </w:r>
      </w:del>
    </w:p>
  </w:endnote>
  <w:endnote w:id="26">
    <w:p w14:paraId="2F1B922E" w14:textId="0C75C00D" w:rsidR="00FD28BE" w:rsidRDefault="00FD28BE" w:rsidP="001C79EA">
      <w:pPr>
        <w:pStyle w:val="EndnoteText"/>
        <w:rPr>
          <w:ins w:id="111" w:author="Ray Perrault" w:date="2013-09-30T19:44:00Z"/>
        </w:rPr>
      </w:pPr>
      <w:ins w:id="112" w:author="Ray Perrault" w:date="2013-09-30T19:44:00Z">
        <w:r>
          <w:rPr>
            <w:rStyle w:val="EndnoteReference"/>
          </w:rPr>
          <w:endnoteRef/>
        </w:r>
        <w:r>
          <w:t xml:space="preserve"> Freeman’s Journal, Dec 2 1837.  Also </w:t>
        </w:r>
        <w:proofErr w:type="spellStart"/>
        <w:r>
          <w:t>FreeBMD</w:t>
        </w:r>
        <w:proofErr w:type="spellEnd"/>
        <w:r>
          <w:t xml:space="preserve">, Dec 1837, St. </w:t>
        </w:r>
        <w:proofErr w:type="spellStart"/>
        <w:r>
          <w:t>Pancras</w:t>
        </w:r>
        <w:proofErr w:type="spellEnd"/>
        <w:r>
          <w:t xml:space="preserve">, </w:t>
        </w:r>
        <w:proofErr w:type="spellStart"/>
        <w:r>
          <w:t>vol</w:t>
        </w:r>
        <w:proofErr w:type="spellEnd"/>
        <w:r>
          <w:t xml:space="preserve"> 1, p. 260</w:t>
        </w:r>
      </w:ins>
      <w:ins w:id="113" w:author="Ray Perrault" w:date="2013-10-02T18:11:00Z">
        <w:r>
          <w:t xml:space="preserve"> and death certificate registered Nov 29 1837.</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4A6F8" w14:textId="77777777" w:rsidR="00FD28BE" w:rsidRDefault="00FD28BE" w:rsidP="000B0547">
      <w:r>
        <w:separator/>
      </w:r>
    </w:p>
  </w:footnote>
  <w:footnote w:type="continuationSeparator" w:id="0">
    <w:p w14:paraId="237C094A" w14:textId="77777777" w:rsidR="00FD28BE" w:rsidRDefault="00FD28BE" w:rsidP="000B05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56F8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1AD467C7"/>
    <w:multiLevelType w:val="hybridMultilevel"/>
    <w:tmpl w:val="345028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20AF8"/>
    <w:multiLevelType w:val="hybridMultilevel"/>
    <w:tmpl w:val="B016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A0A8E"/>
    <w:multiLevelType w:val="hybridMultilevel"/>
    <w:tmpl w:val="1C183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C3921"/>
    <w:multiLevelType w:val="hybridMultilevel"/>
    <w:tmpl w:val="C6DC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895D38"/>
    <w:multiLevelType w:val="hybridMultilevel"/>
    <w:tmpl w:val="1168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B42E0"/>
    <w:multiLevelType w:val="hybridMultilevel"/>
    <w:tmpl w:val="9C8C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5007D3"/>
    <w:multiLevelType w:val="hybridMultilevel"/>
    <w:tmpl w:val="CB6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264A0"/>
    <w:multiLevelType w:val="hybridMultilevel"/>
    <w:tmpl w:val="27C64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600CC0"/>
    <w:multiLevelType w:val="hybridMultilevel"/>
    <w:tmpl w:val="9A64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69367E"/>
    <w:multiLevelType w:val="hybridMultilevel"/>
    <w:tmpl w:val="9ADA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5404D5"/>
    <w:multiLevelType w:val="hybridMultilevel"/>
    <w:tmpl w:val="345028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523DC2"/>
    <w:multiLevelType w:val="hybridMultilevel"/>
    <w:tmpl w:val="095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5"/>
  </w:num>
  <w:num w:numId="4">
    <w:abstractNumId w:val="4"/>
  </w:num>
  <w:num w:numId="5">
    <w:abstractNumId w:val="10"/>
  </w:num>
  <w:num w:numId="6">
    <w:abstractNumId w:val="11"/>
  </w:num>
  <w:num w:numId="7">
    <w:abstractNumId w:val="9"/>
  </w:num>
  <w:num w:numId="8">
    <w:abstractNumId w:val="8"/>
  </w:num>
  <w:num w:numId="9">
    <w:abstractNumId w:val="3"/>
  </w:num>
  <w:num w:numId="10">
    <w:abstractNumId w:val="2"/>
  </w:num>
  <w:num w:numId="11">
    <w:abstractNumId w:val="6"/>
  </w:num>
  <w:num w:numId="12">
    <w:abstractNumId w:val="1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1AF"/>
    <w:rsid w:val="0003090B"/>
    <w:rsid w:val="0003239B"/>
    <w:rsid w:val="000355FB"/>
    <w:rsid w:val="00040228"/>
    <w:rsid w:val="00065756"/>
    <w:rsid w:val="000A4B05"/>
    <w:rsid w:val="000B0547"/>
    <w:rsid w:val="000D3FFC"/>
    <w:rsid w:val="000E50A1"/>
    <w:rsid w:val="000F57CA"/>
    <w:rsid w:val="00102F70"/>
    <w:rsid w:val="00106C5F"/>
    <w:rsid w:val="001266D6"/>
    <w:rsid w:val="00190896"/>
    <w:rsid w:val="00195F06"/>
    <w:rsid w:val="001C3D5C"/>
    <w:rsid w:val="001C79EA"/>
    <w:rsid w:val="001D1A3E"/>
    <w:rsid w:val="0021488A"/>
    <w:rsid w:val="00217F16"/>
    <w:rsid w:val="00226FEB"/>
    <w:rsid w:val="00265983"/>
    <w:rsid w:val="0026667E"/>
    <w:rsid w:val="002B3C89"/>
    <w:rsid w:val="002B408D"/>
    <w:rsid w:val="002B6578"/>
    <w:rsid w:val="002D1FF7"/>
    <w:rsid w:val="002D74F1"/>
    <w:rsid w:val="003111A9"/>
    <w:rsid w:val="0034034C"/>
    <w:rsid w:val="003451AF"/>
    <w:rsid w:val="003474BC"/>
    <w:rsid w:val="0035344E"/>
    <w:rsid w:val="00364B18"/>
    <w:rsid w:val="0039433A"/>
    <w:rsid w:val="003A67F9"/>
    <w:rsid w:val="003B718E"/>
    <w:rsid w:val="003C5D94"/>
    <w:rsid w:val="0040079B"/>
    <w:rsid w:val="004114BE"/>
    <w:rsid w:val="004162B1"/>
    <w:rsid w:val="004723B7"/>
    <w:rsid w:val="00481E10"/>
    <w:rsid w:val="00485DC7"/>
    <w:rsid w:val="0049326A"/>
    <w:rsid w:val="004A5DE4"/>
    <w:rsid w:val="004E6EF7"/>
    <w:rsid w:val="004E77B0"/>
    <w:rsid w:val="005155D1"/>
    <w:rsid w:val="005403A8"/>
    <w:rsid w:val="00551483"/>
    <w:rsid w:val="00595200"/>
    <w:rsid w:val="00625B12"/>
    <w:rsid w:val="00640019"/>
    <w:rsid w:val="00681214"/>
    <w:rsid w:val="006855E7"/>
    <w:rsid w:val="0069206C"/>
    <w:rsid w:val="006A207D"/>
    <w:rsid w:val="006B1A6B"/>
    <w:rsid w:val="006D4238"/>
    <w:rsid w:val="006E110B"/>
    <w:rsid w:val="00706C08"/>
    <w:rsid w:val="007A2D15"/>
    <w:rsid w:val="007D7A43"/>
    <w:rsid w:val="007E189D"/>
    <w:rsid w:val="00825B45"/>
    <w:rsid w:val="00831407"/>
    <w:rsid w:val="00836972"/>
    <w:rsid w:val="008379D3"/>
    <w:rsid w:val="00867166"/>
    <w:rsid w:val="008A3974"/>
    <w:rsid w:val="008A4BD8"/>
    <w:rsid w:val="008A5D5B"/>
    <w:rsid w:val="00915985"/>
    <w:rsid w:val="009434D1"/>
    <w:rsid w:val="00956DF5"/>
    <w:rsid w:val="009612C6"/>
    <w:rsid w:val="009629EA"/>
    <w:rsid w:val="009B0D86"/>
    <w:rsid w:val="009E46DB"/>
    <w:rsid w:val="009E5A58"/>
    <w:rsid w:val="009F7683"/>
    <w:rsid w:val="00A22322"/>
    <w:rsid w:val="00A42654"/>
    <w:rsid w:val="00A43565"/>
    <w:rsid w:val="00A55B5C"/>
    <w:rsid w:val="00A708C0"/>
    <w:rsid w:val="00AC4C82"/>
    <w:rsid w:val="00AC79B1"/>
    <w:rsid w:val="00AF115B"/>
    <w:rsid w:val="00AF1692"/>
    <w:rsid w:val="00B06952"/>
    <w:rsid w:val="00B07584"/>
    <w:rsid w:val="00B12D40"/>
    <w:rsid w:val="00B17AEF"/>
    <w:rsid w:val="00B31046"/>
    <w:rsid w:val="00B5555D"/>
    <w:rsid w:val="00B82FF6"/>
    <w:rsid w:val="00BB24D1"/>
    <w:rsid w:val="00BB5050"/>
    <w:rsid w:val="00BB681C"/>
    <w:rsid w:val="00BC45A0"/>
    <w:rsid w:val="00BD4DC4"/>
    <w:rsid w:val="00BE4062"/>
    <w:rsid w:val="00BF2CEE"/>
    <w:rsid w:val="00BF59BB"/>
    <w:rsid w:val="00C03839"/>
    <w:rsid w:val="00C54E9F"/>
    <w:rsid w:val="00C80EFE"/>
    <w:rsid w:val="00C94730"/>
    <w:rsid w:val="00CA4662"/>
    <w:rsid w:val="00CA79BF"/>
    <w:rsid w:val="00CC6156"/>
    <w:rsid w:val="00CF594A"/>
    <w:rsid w:val="00CF5C7E"/>
    <w:rsid w:val="00D02E76"/>
    <w:rsid w:val="00D1162D"/>
    <w:rsid w:val="00D12B9D"/>
    <w:rsid w:val="00D13E3F"/>
    <w:rsid w:val="00D21834"/>
    <w:rsid w:val="00D6058A"/>
    <w:rsid w:val="00D82E5D"/>
    <w:rsid w:val="00D86A5E"/>
    <w:rsid w:val="00DA5AA7"/>
    <w:rsid w:val="00DB50FC"/>
    <w:rsid w:val="00DE121A"/>
    <w:rsid w:val="00DE4C62"/>
    <w:rsid w:val="00E3484D"/>
    <w:rsid w:val="00E3683F"/>
    <w:rsid w:val="00E44BAC"/>
    <w:rsid w:val="00E45406"/>
    <w:rsid w:val="00E855C4"/>
    <w:rsid w:val="00E900FE"/>
    <w:rsid w:val="00E90A70"/>
    <w:rsid w:val="00E93E84"/>
    <w:rsid w:val="00E97D99"/>
    <w:rsid w:val="00EB4908"/>
    <w:rsid w:val="00EC3DAD"/>
    <w:rsid w:val="00EE1ED4"/>
    <w:rsid w:val="00EE30ED"/>
    <w:rsid w:val="00EE4708"/>
    <w:rsid w:val="00F052F7"/>
    <w:rsid w:val="00F13C30"/>
    <w:rsid w:val="00F30E6A"/>
    <w:rsid w:val="00FA4730"/>
    <w:rsid w:val="00FB0CDE"/>
    <w:rsid w:val="00FC14D0"/>
    <w:rsid w:val="00FC3EE7"/>
    <w:rsid w:val="00FD28BE"/>
    <w:rsid w:val="00FE3D07"/>
    <w:rsid w:val="00FE3D24"/>
    <w:rsid w:val="00FF12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A78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0FE"/>
    <w:rPr>
      <w:sz w:val="24"/>
    </w:rPr>
  </w:style>
  <w:style w:type="paragraph" w:styleId="Heading1">
    <w:name w:val="heading 1"/>
    <w:basedOn w:val="Normal"/>
    <w:next w:val="Normal"/>
    <w:qFormat/>
    <w:rsid w:val="00D12B9D"/>
    <w:pPr>
      <w:keepNext/>
      <w:spacing w:before="240" w:after="60"/>
      <w:outlineLvl w:val="0"/>
    </w:pPr>
    <w:rPr>
      <w:rFonts w:ascii="Arial" w:hAnsi="Arial"/>
      <w:b/>
      <w:kern w:val="32"/>
      <w:sz w:val="32"/>
      <w:szCs w:val="32"/>
    </w:rPr>
  </w:style>
  <w:style w:type="paragraph" w:styleId="Heading3">
    <w:name w:val="heading 3"/>
    <w:basedOn w:val="Normal"/>
    <w:next w:val="Normal"/>
    <w:qFormat/>
    <w:rsid w:val="00D12B9D"/>
    <w:pPr>
      <w:keepNext/>
      <w:numPr>
        <w:ilvl w:val="2"/>
        <w:numId w:val="2"/>
      </w:numPr>
      <w:spacing w:before="240" w:after="60"/>
      <w:outlineLvl w:val="2"/>
    </w:pPr>
    <w:rPr>
      <w:rFonts w:ascii="Arial" w:hAnsi="Arial"/>
      <w:b/>
      <w:sz w:val="26"/>
      <w:szCs w:val="26"/>
    </w:rPr>
  </w:style>
  <w:style w:type="paragraph" w:styleId="Heading4">
    <w:name w:val="heading 4"/>
    <w:basedOn w:val="Normal"/>
    <w:next w:val="Normal"/>
    <w:qFormat/>
    <w:rsid w:val="00D12B9D"/>
    <w:pPr>
      <w:keepNext/>
      <w:numPr>
        <w:ilvl w:val="3"/>
        <w:numId w:val="2"/>
      </w:numPr>
      <w:spacing w:before="240" w:after="60"/>
      <w:outlineLvl w:val="3"/>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B0547"/>
    <w:rPr>
      <w:szCs w:val="24"/>
    </w:rPr>
  </w:style>
  <w:style w:type="character" w:customStyle="1" w:styleId="FootnoteTextChar">
    <w:name w:val="Footnote Text Char"/>
    <w:basedOn w:val="DefaultParagraphFont"/>
    <w:link w:val="FootnoteText"/>
    <w:uiPriority w:val="99"/>
    <w:rsid w:val="000B0547"/>
    <w:rPr>
      <w:sz w:val="24"/>
      <w:szCs w:val="24"/>
    </w:rPr>
  </w:style>
  <w:style w:type="character" w:styleId="FootnoteReference">
    <w:name w:val="footnote reference"/>
    <w:basedOn w:val="DefaultParagraphFont"/>
    <w:uiPriority w:val="99"/>
    <w:unhideWhenUsed/>
    <w:rsid w:val="000B0547"/>
    <w:rPr>
      <w:vertAlign w:val="superscript"/>
    </w:rPr>
  </w:style>
  <w:style w:type="paragraph" w:styleId="EndnoteText">
    <w:name w:val="endnote text"/>
    <w:basedOn w:val="Normal"/>
    <w:link w:val="EndnoteTextChar"/>
    <w:uiPriority w:val="99"/>
    <w:unhideWhenUsed/>
    <w:rsid w:val="000B0547"/>
    <w:rPr>
      <w:szCs w:val="24"/>
    </w:rPr>
  </w:style>
  <w:style w:type="character" w:customStyle="1" w:styleId="EndnoteTextChar">
    <w:name w:val="Endnote Text Char"/>
    <w:basedOn w:val="DefaultParagraphFont"/>
    <w:link w:val="EndnoteText"/>
    <w:uiPriority w:val="99"/>
    <w:rsid w:val="000B0547"/>
    <w:rPr>
      <w:sz w:val="24"/>
      <w:szCs w:val="24"/>
    </w:rPr>
  </w:style>
  <w:style w:type="character" w:styleId="EndnoteReference">
    <w:name w:val="endnote reference"/>
    <w:basedOn w:val="DefaultParagraphFont"/>
    <w:uiPriority w:val="99"/>
    <w:unhideWhenUsed/>
    <w:rsid w:val="000B0547"/>
    <w:rPr>
      <w:vertAlign w:val="superscript"/>
    </w:rPr>
  </w:style>
  <w:style w:type="paragraph" w:styleId="ListParagraph">
    <w:name w:val="List Paragraph"/>
    <w:basedOn w:val="Normal"/>
    <w:uiPriority w:val="34"/>
    <w:qFormat/>
    <w:rsid w:val="00EE30ED"/>
    <w:pPr>
      <w:ind w:left="720"/>
      <w:contextualSpacing/>
    </w:pPr>
  </w:style>
  <w:style w:type="character" w:styleId="Hyperlink">
    <w:name w:val="Hyperlink"/>
    <w:basedOn w:val="DefaultParagraphFont"/>
    <w:uiPriority w:val="99"/>
    <w:unhideWhenUsed/>
    <w:rsid w:val="006D4238"/>
    <w:rPr>
      <w:color w:val="0000FF" w:themeColor="hyperlink"/>
      <w:u w:val="single"/>
    </w:rPr>
  </w:style>
  <w:style w:type="character" w:styleId="CommentReference">
    <w:name w:val="annotation reference"/>
    <w:basedOn w:val="DefaultParagraphFont"/>
    <w:uiPriority w:val="99"/>
    <w:semiHidden/>
    <w:unhideWhenUsed/>
    <w:rsid w:val="004E6EF7"/>
    <w:rPr>
      <w:sz w:val="18"/>
      <w:szCs w:val="18"/>
    </w:rPr>
  </w:style>
  <w:style w:type="paragraph" w:styleId="CommentText">
    <w:name w:val="annotation text"/>
    <w:basedOn w:val="Normal"/>
    <w:link w:val="CommentTextChar"/>
    <w:uiPriority w:val="99"/>
    <w:semiHidden/>
    <w:unhideWhenUsed/>
    <w:rsid w:val="004E6EF7"/>
    <w:rPr>
      <w:szCs w:val="24"/>
    </w:rPr>
  </w:style>
  <w:style w:type="character" w:customStyle="1" w:styleId="CommentTextChar">
    <w:name w:val="Comment Text Char"/>
    <w:basedOn w:val="DefaultParagraphFont"/>
    <w:link w:val="CommentText"/>
    <w:uiPriority w:val="99"/>
    <w:semiHidden/>
    <w:rsid w:val="004E6EF7"/>
    <w:rPr>
      <w:sz w:val="24"/>
      <w:szCs w:val="24"/>
    </w:rPr>
  </w:style>
  <w:style w:type="paragraph" w:styleId="CommentSubject">
    <w:name w:val="annotation subject"/>
    <w:basedOn w:val="CommentText"/>
    <w:next w:val="CommentText"/>
    <w:link w:val="CommentSubjectChar"/>
    <w:uiPriority w:val="99"/>
    <w:semiHidden/>
    <w:unhideWhenUsed/>
    <w:rsid w:val="004E6EF7"/>
    <w:rPr>
      <w:b/>
      <w:bCs/>
      <w:sz w:val="20"/>
      <w:szCs w:val="20"/>
    </w:rPr>
  </w:style>
  <w:style w:type="character" w:customStyle="1" w:styleId="CommentSubjectChar">
    <w:name w:val="Comment Subject Char"/>
    <w:basedOn w:val="CommentTextChar"/>
    <w:link w:val="CommentSubject"/>
    <w:uiPriority w:val="99"/>
    <w:semiHidden/>
    <w:rsid w:val="004E6EF7"/>
    <w:rPr>
      <w:b/>
      <w:bCs/>
      <w:sz w:val="24"/>
      <w:szCs w:val="24"/>
    </w:rPr>
  </w:style>
  <w:style w:type="paragraph" w:styleId="BalloonText">
    <w:name w:val="Balloon Text"/>
    <w:basedOn w:val="Normal"/>
    <w:link w:val="BalloonTextChar"/>
    <w:uiPriority w:val="99"/>
    <w:semiHidden/>
    <w:unhideWhenUsed/>
    <w:rsid w:val="004E6E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6E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0FE"/>
    <w:rPr>
      <w:sz w:val="24"/>
    </w:rPr>
  </w:style>
  <w:style w:type="paragraph" w:styleId="Heading1">
    <w:name w:val="heading 1"/>
    <w:basedOn w:val="Normal"/>
    <w:next w:val="Normal"/>
    <w:qFormat/>
    <w:rsid w:val="00D12B9D"/>
    <w:pPr>
      <w:keepNext/>
      <w:spacing w:before="240" w:after="60"/>
      <w:outlineLvl w:val="0"/>
    </w:pPr>
    <w:rPr>
      <w:rFonts w:ascii="Arial" w:hAnsi="Arial"/>
      <w:b/>
      <w:kern w:val="32"/>
      <w:sz w:val="32"/>
      <w:szCs w:val="32"/>
    </w:rPr>
  </w:style>
  <w:style w:type="paragraph" w:styleId="Heading3">
    <w:name w:val="heading 3"/>
    <w:basedOn w:val="Normal"/>
    <w:next w:val="Normal"/>
    <w:qFormat/>
    <w:rsid w:val="00D12B9D"/>
    <w:pPr>
      <w:keepNext/>
      <w:numPr>
        <w:ilvl w:val="2"/>
        <w:numId w:val="2"/>
      </w:numPr>
      <w:spacing w:before="240" w:after="60"/>
      <w:outlineLvl w:val="2"/>
    </w:pPr>
    <w:rPr>
      <w:rFonts w:ascii="Arial" w:hAnsi="Arial"/>
      <w:b/>
      <w:sz w:val="26"/>
      <w:szCs w:val="26"/>
    </w:rPr>
  </w:style>
  <w:style w:type="paragraph" w:styleId="Heading4">
    <w:name w:val="heading 4"/>
    <w:basedOn w:val="Normal"/>
    <w:next w:val="Normal"/>
    <w:qFormat/>
    <w:rsid w:val="00D12B9D"/>
    <w:pPr>
      <w:keepNext/>
      <w:numPr>
        <w:ilvl w:val="3"/>
        <w:numId w:val="2"/>
      </w:numPr>
      <w:spacing w:before="240" w:after="60"/>
      <w:outlineLvl w:val="3"/>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B0547"/>
    <w:rPr>
      <w:szCs w:val="24"/>
    </w:rPr>
  </w:style>
  <w:style w:type="character" w:customStyle="1" w:styleId="FootnoteTextChar">
    <w:name w:val="Footnote Text Char"/>
    <w:basedOn w:val="DefaultParagraphFont"/>
    <w:link w:val="FootnoteText"/>
    <w:uiPriority w:val="99"/>
    <w:rsid w:val="000B0547"/>
    <w:rPr>
      <w:sz w:val="24"/>
      <w:szCs w:val="24"/>
    </w:rPr>
  </w:style>
  <w:style w:type="character" w:styleId="FootnoteReference">
    <w:name w:val="footnote reference"/>
    <w:basedOn w:val="DefaultParagraphFont"/>
    <w:uiPriority w:val="99"/>
    <w:unhideWhenUsed/>
    <w:rsid w:val="000B0547"/>
    <w:rPr>
      <w:vertAlign w:val="superscript"/>
    </w:rPr>
  </w:style>
  <w:style w:type="paragraph" w:styleId="EndnoteText">
    <w:name w:val="endnote text"/>
    <w:basedOn w:val="Normal"/>
    <w:link w:val="EndnoteTextChar"/>
    <w:uiPriority w:val="99"/>
    <w:unhideWhenUsed/>
    <w:rsid w:val="000B0547"/>
    <w:rPr>
      <w:szCs w:val="24"/>
    </w:rPr>
  </w:style>
  <w:style w:type="character" w:customStyle="1" w:styleId="EndnoteTextChar">
    <w:name w:val="Endnote Text Char"/>
    <w:basedOn w:val="DefaultParagraphFont"/>
    <w:link w:val="EndnoteText"/>
    <w:uiPriority w:val="99"/>
    <w:rsid w:val="000B0547"/>
    <w:rPr>
      <w:sz w:val="24"/>
      <w:szCs w:val="24"/>
    </w:rPr>
  </w:style>
  <w:style w:type="character" w:styleId="EndnoteReference">
    <w:name w:val="endnote reference"/>
    <w:basedOn w:val="DefaultParagraphFont"/>
    <w:uiPriority w:val="99"/>
    <w:unhideWhenUsed/>
    <w:rsid w:val="000B0547"/>
    <w:rPr>
      <w:vertAlign w:val="superscript"/>
    </w:rPr>
  </w:style>
  <w:style w:type="paragraph" w:styleId="ListParagraph">
    <w:name w:val="List Paragraph"/>
    <w:basedOn w:val="Normal"/>
    <w:uiPriority w:val="34"/>
    <w:qFormat/>
    <w:rsid w:val="00EE30ED"/>
    <w:pPr>
      <w:ind w:left="720"/>
      <w:contextualSpacing/>
    </w:pPr>
  </w:style>
  <w:style w:type="character" w:styleId="Hyperlink">
    <w:name w:val="Hyperlink"/>
    <w:basedOn w:val="DefaultParagraphFont"/>
    <w:uiPriority w:val="99"/>
    <w:unhideWhenUsed/>
    <w:rsid w:val="006D4238"/>
    <w:rPr>
      <w:color w:val="0000FF" w:themeColor="hyperlink"/>
      <w:u w:val="single"/>
    </w:rPr>
  </w:style>
  <w:style w:type="character" w:styleId="CommentReference">
    <w:name w:val="annotation reference"/>
    <w:basedOn w:val="DefaultParagraphFont"/>
    <w:uiPriority w:val="99"/>
    <w:semiHidden/>
    <w:unhideWhenUsed/>
    <w:rsid w:val="004E6EF7"/>
    <w:rPr>
      <w:sz w:val="18"/>
      <w:szCs w:val="18"/>
    </w:rPr>
  </w:style>
  <w:style w:type="paragraph" w:styleId="CommentText">
    <w:name w:val="annotation text"/>
    <w:basedOn w:val="Normal"/>
    <w:link w:val="CommentTextChar"/>
    <w:uiPriority w:val="99"/>
    <w:semiHidden/>
    <w:unhideWhenUsed/>
    <w:rsid w:val="004E6EF7"/>
    <w:rPr>
      <w:szCs w:val="24"/>
    </w:rPr>
  </w:style>
  <w:style w:type="character" w:customStyle="1" w:styleId="CommentTextChar">
    <w:name w:val="Comment Text Char"/>
    <w:basedOn w:val="DefaultParagraphFont"/>
    <w:link w:val="CommentText"/>
    <w:uiPriority w:val="99"/>
    <w:semiHidden/>
    <w:rsid w:val="004E6EF7"/>
    <w:rPr>
      <w:sz w:val="24"/>
      <w:szCs w:val="24"/>
    </w:rPr>
  </w:style>
  <w:style w:type="paragraph" w:styleId="CommentSubject">
    <w:name w:val="annotation subject"/>
    <w:basedOn w:val="CommentText"/>
    <w:next w:val="CommentText"/>
    <w:link w:val="CommentSubjectChar"/>
    <w:uiPriority w:val="99"/>
    <w:semiHidden/>
    <w:unhideWhenUsed/>
    <w:rsid w:val="004E6EF7"/>
    <w:rPr>
      <w:b/>
      <w:bCs/>
      <w:sz w:val="20"/>
      <w:szCs w:val="20"/>
    </w:rPr>
  </w:style>
  <w:style w:type="character" w:customStyle="1" w:styleId="CommentSubjectChar">
    <w:name w:val="Comment Subject Char"/>
    <w:basedOn w:val="CommentTextChar"/>
    <w:link w:val="CommentSubject"/>
    <w:uiPriority w:val="99"/>
    <w:semiHidden/>
    <w:rsid w:val="004E6EF7"/>
    <w:rPr>
      <w:b/>
      <w:bCs/>
      <w:sz w:val="24"/>
      <w:szCs w:val="24"/>
    </w:rPr>
  </w:style>
  <w:style w:type="paragraph" w:styleId="BalloonText">
    <w:name w:val="Balloon Text"/>
    <w:basedOn w:val="Normal"/>
    <w:link w:val="BalloonTextChar"/>
    <w:uiPriority w:val="99"/>
    <w:semiHidden/>
    <w:unhideWhenUsed/>
    <w:rsid w:val="004E6E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6E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4894">
      <w:bodyDiv w:val="1"/>
      <w:marLeft w:val="0"/>
      <w:marRight w:val="0"/>
      <w:marTop w:val="0"/>
      <w:marBottom w:val="0"/>
      <w:divBdr>
        <w:top w:val="none" w:sz="0" w:space="0" w:color="auto"/>
        <w:left w:val="none" w:sz="0" w:space="0" w:color="auto"/>
        <w:bottom w:val="none" w:sz="0" w:space="0" w:color="auto"/>
        <w:right w:val="none" w:sz="0" w:space="0" w:color="auto"/>
      </w:divBdr>
      <w:divsChild>
        <w:div w:id="1009679162">
          <w:marLeft w:val="270"/>
          <w:marRight w:val="270"/>
          <w:marTop w:val="0"/>
          <w:marBottom w:val="0"/>
          <w:divBdr>
            <w:top w:val="none" w:sz="0" w:space="0" w:color="auto"/>
            <w:left w:val="none" w:sz="0" w:space="0" w:color="auto"/>
            <w:bottom w:val="none" w:sz="0" w:space="0" w:color="auto"/>
            <w:right w:val="none" w:sz="0" w:space="0" w:color="auto"/>
          </w:divBdr>
        </w:div>
      </w:divsChild>
    </w:div>
    <w:div w:id="39132830">
      <w:bodyDiv w:val="1"/>
      <w:marLeft w:val="0"/>
      <w:marRight w:val="0"/>
      <w:marTop w:val="0"/>
      <w:marBottom w:val="0"/>
      <w:divBdr>
        <w:top w:val="none" w:sz="0" w:space="0" w:color="auto"/>
        <w:left w:val="none" w:sz="0" w:space="0" w:color="auto"/>
        <w:bottom w:val="none" w:sz="0" w:space="0" w:color="auto"/>
        <w:right w:val="none" w:sz="0" w:space="0" w:color="auto"/>
      </w:divBdr>
    </w:div>
    <w:div w:id="76946459">
      <w:bodyDiv w:val="1"/>
      <w:marLeft w:val="0"/>
      <w:marRight w:val="0"/>
      <w:marTop w:val="0"/>
      <w:marBottom w:val="0"/>
      <w:divBdr>
        <w:top w:val="none" w:sz="0" w:space="0" w:color="auto"/>
        <w:left w:val="none" w:sz="0" w:space="0" w:color="auto"/>
        <w:bottom w:val="none" w:sz="0" w:space="0" w:color="auto"/>
        <w:right w:val="none" w:sz="0" w:space="0" w:color="auto"/>
      </w:divBdr>
      <w:divsChild>
        <w:div w:id="127745195">
          <w:marLeft w:val="270"/>
          <w:marRight w:val="270"/>
          <w:marTop w:val="0"/>
          <w:marBottom w:val="0"/>
          <w:divBdr>
            <w:top w:val="none" w:sz="0" w:space="0" w:color="auto"/>
            <w:left w:val="none" w:sz="0" w:space="0" w:color="auto"/>
            <w:bottom w:val="none" w:sz="0" w:space="0" w:color="auto"/>
            <w:right w:val="none" w:sz="0" w:space="0" w:color="auto"/>
          </w:divBdr>
        </w:div>
      </w:divsChild>
    </w:div>
    <w:div w:id="374889429">
      <w:bodyDiv w:val="1"/>
      <w:marLeft w:val="0"/>
      <w:marRight w:val="0"/>
      <w:marTop w:val="0"/>
      <w:marBottom w:val="0"/>
      <w:divBdr>
        <w:top w:val="none" w:sz="0" w:space="0" w:color="auto"/>
        <w:left w:val="none" w:sz="0" w:space="0" w:color="auto"/>
        <w:bottom w:val="none" w:sz="0" w:space="0" w:color="auto"/>
        <w:right w:val="none" w:sz="0" w:space="0" w:color="auto"/>
      </w:divBdr>
    </w:div>
    <w:div w:id="429934786">
      <w:bodyDiv w:val="1"/>
      <w:marLeft w:val="0"/>
      <w:marRight w:val="0"/>
      <w:marTop w:val="0"/>
      <w:marBottom w:val="0"/>
      <w:divBdr>
        <w:top w:val="none" w:sz="0" w:space="0" w:color="auto"/>
        <w:left w:val="none" w:sz="0" w:space="0" w:color="auto"/>
        <w:bottom w:val="none" w:sz="0" w:space="0" w:color="auto"/>
        <w:right w:val="none" w:sz="0" w:space="0" w:color="auto"/>
      </w:divBdr>
    </w:div>
    <w:div w:id="679116161">
      <w:bodyDiv w:val="1"/>
      <w:marLeft w:val="0"/>
      <w:marRight w:val="0"/>
      <w:marTop w:val="0"/>
      <w:marBottom w:val="0"/>
      <w:divBdr>
        <w:top w:val="none" w:sz="0" w:space="0" w:color="auto"/>
        <w:left w:val="none" w:sz="0" w:space="0" w:color="auto"/>
        <w:bottom w:val="none" w:sz="0" w:space="0" w:color="auto"/>
        <w:right w:val="none" w:sz="0" w:space="0" w:color="auto"/>
      </w:divBdr>
    </w:div>
    <w:div w:id="772358078">
      <w:bodyDiv w:val="1"/>
      <w:marLeft w:val="0"/>
      <w:marRight w:val="0"/>
      <w:marTop w:val="0"/>
      <w:marBottom w:val="0"/>
      <w:divBdr>
        <w:top w:val="none" w:sz="0" w:space="0" w:color="auto"/>
        <w:left w:val="none" w:sz="0" w:space="0" w:color="auto"/>
        <w:bottom w:val="none" w:sz="0" w:space="0" w:color="auto"/>
        <w:right w:val="none" w:sz="0" w:space="0" w:color="auto"/>
      </w:divBdr>
    </w:div>
    <w:div w:id="787814847">
      <w:bodyDiv w:val="1"/>
      <w:marLeft w:val="0"/>
      <w:marRight w:val="0"/>
      <w:marTop w:val="0"/>
      <w:marBottom w:val="0"/>
      <w:divBdr>
        <w:top w:val="none" w:sz="0" w:space="0" w:color="auto"/>
        <w:left w:val="none" w:sz="0" w:space="0" w:color="auto"/>
        <w:bottom w:val="none" w:sz="0" w:space="0" w:color="auto"/>
        <w:right w:val="none" w:sz="0" w:space="0" w:color="auto"/>
      </w:divBdr>
    </w:div>
    <w:div w:id="868879571">
      <w:bodyDiv w:val="1"/>
      <w:marLeft w:val="0"/>
      <w:marRight w:val="0"/>
      <w:marTop w:val="0"/>
      <w:marBottom w:val="0"/>
      <w:divBdr>
        <w:top w:val="none" w:sz="0" w:space="0" w:color="auto"/>
        <w:left w:val="none" w:sz="0" w:space="0" w:color="auto"/>
        <w:bottom w:val="none" w:sz="0" w:space="0" w:color="auto"/>
        <w:right w:val="none" w:sz="0" w:space="0" w:color="auto"/>
      </w:divBdr>
    </w:div>
    <w:div w:id="1002196664">
      <w:bodyDiv w:val="1"/>
      <w:marLeft w:val="0"/>
      <w:marRight w:val="0"/>
      <w:marTop w:val="0"/>
      <w:marBottom w:val="0"/>
      <w:divBdr>
        <w:top w:val="none" w:sz="0" w:space="0" w:color="auto"/>
        <w:left w:val="none" w:sz="0" w:space="0" w:color="auto"/>
        <w:bottom w:val="none" w:sz="0" w:space="0" w:color="auto"/>
        <w:right w:val="none" w:sz="0" w:space="0" w:color="auto"/>
      </w:divBdr>
    </w:div>
    <w:div w:id="1159997773">
      <w:bodyDiv w:val="1"/>
      <w:marLeft w:val="0"/>
      <w:marRight w:val="0"/>
      <w:marTop w:val="0"/>
      <w:marBottom w:val="0"/>
      <w:divBdr>
        <w:top w:val="none" w:sz="0" w:space="0" w:color="auto"/>
        <w:left w:val="none" w:sz="0" w:space="0" w:color="auto"/>
        <w:bottom w:val="none" w:sz="0" w:space="0" w:color="auto"/>
        <w:right w:val="none" w:sz="0" w:space="0" w:color="auto"/>
      </w:divBdr>
    </w:div>
    <w:div w:id="1330137042">
      <w:bodyDiv w:val="1"/>
      <w:marLeft w:val="0"/>
      <w:marRight w:val="0"/>
      <w:marTop w:val="0"/>
      <w:marBottom w:val="0"/>
      <w:divBdr>
        <w:top w:val="none" w:sz="0" w:space="0" w:color="auto"/>
        <w:left w:val="none" w:sz="0" w:space="0" w:color="auto"/>
        <w:bottom w:val="none" w:sz="0" w:space="0" w:color="auto"/>
        <w:right w:val="none" w:sz="0" w:space="0" w:color="auto"/>
      </w:divBdr>
    </w:div>
    <w:div w:id="1443956550">
      <w:bodyDiv w:val="1"/>
      <w:marLeft w:val="0"/>
      <w:marRight w:val="0"/>
      <w:marTop w:val="0"/>
      <w:marBottom w:val="0"/>
      <w:divBdr>
        <w:top w:val="none" w:sz="0" w:space="0" w:color="auto"/>
        <w:left w:val="none" w:sz="0" w:space="0" w:color="auto"/>
        <w:bottom w:val="none" w:sz="0" w:space="0" w:color="auto"/>
        <w:right w:val="none" w:sz="0" w:space="0" w:color="auto"/>
      </w:divBdr>
    </w:div>
    <w:div w:id="1609659328">
      <w:bodyDiv w:val="1"/>
      <w:marLeft w:val="0"/>
      <w:marRight w:val="0"/>
      <w:marTop w:val="0"/>
      <w:marBottom w:val="0"/>
      <w:divBdr>
        <w:top w:val="none" w:sz="0" w:space="0" w:color="auto"/>
        <w:left w:val="none" w:sz="0" w:space="0" w:color="auto"/>
        <w:bottom w:val="none" w:sz="0" w:space="0" w:color="auto"/>
        <w:right w:val="none" w:sz="0" w:space="0" w:color="auto"/>
      </w:divBdr>
    </w:div>
    <w:div w:id="1758212526">
      <w:bodyDiv w:val="1"/>
      <w:marLeft w:val="0"/>
      <w:marRight w:val="0"/>
      <w:marTop w:val="0"/>
      <w:marBottom w:val="0"/>
      <w:divBdr>
        <w:top w:val="none" w:sz="0" w:space="0" w:color="auto"/>
        <w:left w:val="none" w:sz="0" w:space="0" w:color="auto"/>
        <w:bottom w:val="none" w:sz="0" w:space="0" w:color="auto"/>
        <w:right w:val="none" w:sz="0" w:space="0" w:color="auto"/>
      </w:divBdr>
    </w:div>
    <w:div w:id="1758868574">
      <w:bodyDiv w:val="1"/>
      <w:marLeft w:val="0"/>
      <w:marRight w:val="0"/>
      <w:marTop w:val="0"/>
      <w:marBottom w:val="0"/>
      <w:divBdr>
        <w:top w:val="none" w:sz="0" w:space="0" w:color="auto"/>
        <w:left w:val="none" w:sz="0" w:space="0" w:color="auto"/>
        <w:bottom w:val="none" w:sz="0" w:space="0" w:color="auto"/>
        <w:right w:val="none" w:sz="0" w:space="0" w:color="auto"/>
      </w:divBdr>
    </w:div>
    <w:div w:id="1967084194">
      <w:bodyDiv w:val="1"/>
      <w:marLeft w:val="0"/>
      <w:marRight w:val="0"/>
      <w:marTop w:val="0"/>
      <w:marBottom w:val="0"/>
      <w:divBdr>
        <w:top w:val="none" w:sz="0" w:space="0" w:color="auto"/>
        <w:left w:val="none" w:sz="0" w:space="0" w:color="auto"/>
        <w:bottom w:val="none" w:sz="0" w:space="0" w:color="auto"/>
        <w:right w:val="none" w:sz="0" w:space="0" w:color="auto"/>
      </w:divBdr>
    </w:div>
    <w:div w:id="2030913076">
      <w:bodyDiv w:val="1"/>
      <w:marLeft w:val="0"/>
      <w:marRight w:val="0"/>
      <w:marTop w:val="0"/>
      <w:marBottom w:val="0"/>
      <w:divBdr>
        <w:top w:val="none" w:sz="0" w:space="0" w:color="auto"/>
        <w:left w:val="none" w:sz="0" w:space="0" w:color="auto"/>
        <w:bottom w:val="none" w:sz="0" w:space="0" w:color="auto"/>
        <w:right w:val="none" w:sz="0" w:space="0" w:color="auto"/>
      </w:divBdr>
    </w:div>
    <w:div w:id="2048680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www.cmhg.gc.ca/cmh/image-329-eng.asp?page_id=395" TargetMode="External"/><Relationship Id="rId2" Type="http://schemas.openxmlformats.org/officeDocument/2006/relationships/hyperlink" Target="http://en.wikipedia.org/wiki/100th_Regiment_of_Foot_(Prince_Regent's_County_of_Dublin_Reg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2311</Words>
  <Characters>13173</Characters>
  <Application>Microsoft Macintosh Word</Application>
  <DocSecurity>0</DocSecurity>
  <Lines>109</Lines>
  <Paragraphs>30</Paragraphs>
  <ScaleCrop>false</ScaleCrop>
  <Company>SRI International</Company>
  <LinksUpToDate>false</LinksUpToDate>
  <CharactersWithSpaces>15454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3</cp:revision>
  <dcterms:created xsi:type="dcterms:W3CDTF">2015-11-26T02:25:00Z</dcterms:created>
  <dcterms:modified xsi:type="dcterms:W3CDTF">2015-11-26T02:45:00Z</dcterms:modified>
</cp:coreProperties>
</file>